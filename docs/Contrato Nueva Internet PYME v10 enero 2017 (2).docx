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91E" w:rsidRPr="00946C15" w:rsidRDefault="0014391E" w:rsidP="00AC5024">
      <w:pPr>
        <w:autoSpaceDE w:val="0"/>
        <w:autoSpaceDN w:val="0"/>
        <w:adjustRightInd w:val="0"/>
        <w:spacing w:after="0" w:line="240" w:lineRule="auto"/>
        <w:jc w:val="center"/>
        <w:rPr>
          <w:rFonts w:ascii="Arial" w:eastAsia="Times New Roman" w:hAnsi="Arial" w:cs="Arial"/>
          <w:b/>
          <w:color w:val="1F497D" w:themeColor="text2"/>
          <w:sz w:val="20"/>
          <w:szCs w:val="20"/>
        </w:rPr>
      </w:pPr>
      <w:r w:rsidRPr="00946C15">
        <w:rPr>
          <w:rFonts w:ascii="Arial" w:eastAsia="Times New Roman" w:hAnsi="Arial" w:cs="Arial"/>
          <w:b/>
          <w:color w:val="1F497D" w:themeColor="text2"/>
          <w:szCs w:val="20"/>
        </w:rPr>
        <w:t>CONTRATO DE SERVICIO</w:t>
      </w:r>
      <w:r w:rsidR="00AC5024" w:rsidRPr="00946C15">
        <w:rPr>
          <w:rFonts w:ascii="Arial" w:eastAsia="Times New Roman" w:hAnsi="Arial" w:cs="Arial"/>
          <w:b/>
          <w:color w:val="1F497D" w:themeColor="text2"/>
          <w:szCs w:val="20"/>
        </w:rPr>
        <w:t>S ELECTRÓNICOS REMOTOS</w:t>
      </w:r>
      <w:r w:rsidR="00AD2647" w:rsidRPr="00946C15">
        <w:rPr>
          <w:rFonts w:ascii="Arial" w:eastAsia="Times New Roman" w:hAnsi="Arial" w:cs="Arial"/>
          <w:b/>
          <w:color w:val="1F497D" w:themeColor="text2"/>
          <w:szCs w:val="20"/>
        </w:rPr>
        <w:t xml:space="preserve"> PYME</w:t>
      </w:r>
      <w:r w:rsidR="00AC5024" w:rsidRPr="00946C15">
        <w:rPr>
          <w:rFonts w:ascii="Arial" w:eastAsia="Times New Roman" w:hAnsi="Arial" w:cs="Arial"/>
          <w:b/>
          <w:color w:val="1F497D" w:themeColor="text2"/>
          <w:sz w:val="20"/>
          <w:szCs w:val="20"/>
        </w:rPr>
        <w:t xml:space="preserve"> </w:t>
      </w:r>
      <w:r w:rsidRPr="00946C15">
        <w:rPr>
          <w:rFonts w:ascii="Arial" w:eastAsia="Times New Roman" w:hAnsi="Arial" w:cs="Arial"/>
          <w:b/>
          <w:color w:val="1F497D" w:themeColor="text2"/>
          <w:sz w:val="20"/>
          <w:szCs w:val="20"/>
        </w:rPr>
        <w:t xml:space="preserve"> </w:t>
      </w:r>
    </w:p>
    <w:p w:rsidR="0014391E" w:rsidRPr="00946C15" w:rsidRDefault="0014391E" w:rsidP="0014391E">
      <w:pPr>
        <w:autoSpaceDE w:val="0"/>
        <w:autoSpaceDN w:val="0"/>
        <w:adjustRightInd w:val="0"/>
        <w:spacing w:after="0" w:line="240" w:lineRule="auto"/>
        <w:rPr>
          <w:rFonts w:ascii="Arial" w:eastAsia="Times New Roman" w:hAnsi="Arial" w:cs="Arial"/>
          <w:color w:val="1F497D" w:themeColor="text2"/>
          <w:sz w:val="20"/>
          <w:szCs w:val="20"/>
        </w:rPr>
      </w:pPr>
    </w:p>
    <w:p w:rsidR="0014391E" w:rsidRPr="00946C15" w:rsidRDefault="0014391E" w:rsidP="0014391E">
      <w:pPr>
        <w:autoSpaceDE w:val="0"/>
        <w:autoSpaceDN w:val="0"/>
        <w:adjustRightInd w:val="0"/>
        <w:spacing w:after="0" w:line="240" w:lineRule="auto"/>
        <w:rPr>
          <w:rFonts w:ascii="Arial" w:eastAsia="Times New Roman" w:hAnsi="Arial" w:cs="Arial"/>
          <w:color w:val="1F497D" w:themeColor="text2"/>
          <w:sz w:val="20"/>
          <w:szCs w:val="20"/>
        </w:rPr>
      </w:pPr>
      <w:bookmarkStart w:id="0" w:name="_GoBack"/>
      <w:bookmarkEnd w:id="0"/>
    </w:p>
    <w:tbl>
      <w:tblPr>
        <w:tblW w:w="10086" w:type="dxa"/>
        <w:jc w:val="center"/>
        <w:tblInd w:w="55" w:type="dxa"/>
        <w:tblCellMar>
          <w:left w:w="70" w:type="dxa"/>
          <w:right w:w="70" w:type="dxa"/>
        </w:tblCellMar>
        <w:tblLook w:val="04A0" w:firstRow="1" w:lastRow="0" w:firstColumn="1" w:lastColumn="0" w:noHBand="0" w:noVBand="1"/>
      </w:tblPr>
      <w:tblGrid>
        <w:gridCol w:w="2603"/>
        <w:gridCol w:w="7483"/>
      </w:tblGrid>
      <w:tr w:rsidR="00946C15" w:rsidRPr="00946C15" w:rsidTr="003257F5">
        <w:trPr>
          <w:trHeight w:val="340"/>
          <w:jc w:val="center"/>
        </w:trPr>
        <w:tc>
          <w:tcPr>
            <w:tcW w:w="2603"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B61018" w:rsidRPr="00946C15" w:rsidRDefault="0014391E" w:rsidP="003257F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RUT CLIENTE</w:t>
            </w:r>
          </w:p>
        </w:tc>
        <w:tc>
          <w:tcPr>
            <w:tcW w:w="7483" w:type="dxa"/>
            <w:tcBorders>
              <w:top w:val="single" w:sz="8" w:space="0" w:color="auto"/>
              <w:left w:val="nil"/>
              <w:bottom w:val="single" w:sz="8" w:space="0" w:color="auto"/>
              <w:right w:val="single" w:sz="8" w:space="0" w:color="auto"/>
            </w:tcBorders>
            <w:shd w:val="clear" w:color="auto" w:fill="auto"/>
            <w:vAlign w:val="center"/>
            <w:hideMark/>
          </w:tcPr>
          <w:p w:rsidR="002C406B" w:rsidRPr="00946C15" w:rsidRDefault="009E6484" w:rsidP="00935998">
            <w:pPr>
              <w:rPr>
                <w:rFonts w:ascii="Arial" w:eastAsia="Times New Roman" w:hAnsi="Arial" w:cs="Arial"/>
                <w:color w:val="1F497D" w:themeColor="text2"/>
                <w:sz w:val="20"/>
                <w:szCs w:val="20"/>
              </w:rPr>
            </w:pPr>
            <w:r w:rsidRPr="00946C15">
              <w:rPr>
                <w:rFonts w:ascii="Arial" w:hAnsi="Arial" w:cs="Arial"/>
                <w:color w:val="1F497D" w:themeColor="text2"/>
              </w:rPr>
              <w:fldChar w:fldCharType="begin">
                <w:ffData>
                  <w:name w:val="Texto15"/>
                  <w:enabled/>
                  <w:calcOnExit w:val="0"/>
                  <w:textInput/>
                </w:ffData>
              </w:fldChar>
            </w:r>
            <w:bookmarkStart w:id="1" w:name="Texto15"/>
            <w:r w:rsidRPr="00946C15">
              <w:rPr>
                <w:rFonts w:ascii="Arial" w:hAnsi="Arial" w:cs="Arial"/>
                <w:color w:val="1F497D" w:themeColor="text2"/>
              </w:rPr>
              <w:instrText xml:space="preserve"> FORMTEXT </w:instrText>
            </w:r>
            <w:r w:rsidRPr="00946C15">
              <w:rPr>
                <w:rFonts w:ascii="Arial" w:hAnsi="Arial" w:cs="Arial"/>
                <w:color w:val="1F497D" w:themeColor="text2"/>
              </w:rPr>
            </w:r>
            <w:r w:rsidRPr="00946C15">
              <w:rPr>
                <w:rFonts w:ascii="Arial" w:hAnsi="Arial" w:cs="Arial"/>
                <w:color w:val="1F497D" w:themeColor="text2"/>
              </w:rPr>
              <w:fldChar w:fldCharType="separate"/>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color w:val="1F497D" w:themeColor="text2"/>
              </w:rPr>
              <w:fldChar w:fldCharType="end"/>
            </w:r>
            <w:bookmarkEnd w:id="1"/>
            <w:r w:rsidR="00D96F33" w:rsidRPr="00946C15">
              <w:rPr>
                <w:rFonts w:ascii="Arial" w:hAnsi="Arial" w:cs="Arial"/>
                <w:noProof/>
                <w:color w:val="1F497D" w:themeColor="text2"/>
              </w:rPr>
              <w:t> </w:t>
            </w:r>
            <w:r w:rsidR="00D96F33" w:rsidRPr="00946C15">
              <w:rPr>
                <w:rFonts w:ascii="Arial" w:hAnsi="Arial" w:cs="Arial"/>
                <w:noProof/>
                <w:color w:val="1F497D" w:themeColor="text2"/>
              </w:rPr>
              <w:t> </w:t>
            </w:r>
          </w:p>
        </w:tc>
      </w:tr>
      <w:tr w:rsidR="00946C15" w:rsidRPr="00946C15" w:rsidTr="003257F5">
        <w:trPr>
          <w:trHeight w:val="680"/>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14391E" w:rsidRPr="00946C15" w:rsidRDefault="0014391E" w:rsidP="00CC7B98">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NOMBRE O RAZ</w:t>
            </w:r>
            <w:r w:rsidR="00CC7B98" w:rsidRPr="00946C15">
              <w:rPr>
                <w:rFonts w:ascii="Arial" w:eastAsia="Times New Roman" w:hAnsi="Arial" w:cs="Arial"/>
                <w:color w:val="1F497D" w:themeColor="text2"/>
                <w:sz w:val="20"/>
                <w:szCs w:val="20"/>
              </w:rPr>
              <w:t>Ó</w:t>
            </w:r>
            <w:r w:rsidRPr="00946C15">
              <w:rPr>
                <w:rFonts w:ascii="Arial" w:eastAsia="Times New Roman" w:hAnsi="Arial" w:cs="Arial"/>
                <w:color w:val="1F497D" w:themeColor="text2"/>
                <w:sz w:val="20"/>
                <w:szCs w:val="20"/>
              </w:rPr>
              <w:t>N SOCIAL CLIENTE</w:t>
            </w:r>
          </w:p>
        </w:tc>
        <w:tc>
          <w:tcPr>
            <w:tcW w:w="7483" w:type="dxa"/>
            <w:tcBorders>
              <w:top w:val="nil"/>
              <w:left w:val="nil"/>
              <w:bottom w:val="single" w:sz="8" w:space="0" w:color="auto"/>
              <w:right w:val="single" w:sz="8" w:space="0" w:color="auto"/>
            </w:tcBorders>
            <w:shd w:val="clear" w:color="auto" w:fill="auto"/>
            <w:vAlign w:val="center"/>
            <w:hideMark/>
          </w:tcPr>
          <w:p w:rsidR="00B61018" w:rsidRPr="00946C15" w:rsidRDefault="009E6484" w:rsidP="00935998">
            <w:pPr>
              <w:spacing w:after="0" w:line="240" w:lineRule="auto"/>
              <w:rPr>
                <w:rFonts w:ascii="Arial" w:eastAsia="Times New Roman" w:hAnsi="Arial" w:cs="Arial"/>
                <w:color w:val="1F497D" w:themeColor="text2"/>
                <w:sz w:val="20"/>
                <w:szCs w:val="20"/>
              </w:rPr>
            </w:pPr>
            <w:r w:rsidRPr="00946C15">
              <w:rPr>
                <w:rFonts w:ascii="Arial" w:hAnsi="Arial" w:cs="Arial"/>
                <w:color w:val="1F497D" w:themeColor="text2"/>
              </w:rPr>
              <w:fldChar w:fldCharType="begin">
                <w:ffData>
                  <w:name w:val="Texto16"/>
                  <w:enabled/>
                  <w:calcOnExit w:val="0"/>
                  <w:textInput/>
                </w:ffData>
              </w:fldChar>
            </w:r>
            <w:bookmarkStart w:id="2" w:name="Texto16"/>
            <w:r w:rsidRPr="00946C15">
              <w:rPr>
                <w:rFonts w:ascii="Arial" w:hAnsi="Arial" w:cs="Arial"/>
                <w:color w:val="1F497D" w:themeColor="text2"/>
              </w:rPr>
              <w:instrText xml:space="preserve"> FORMTEXT </w:instrText>
            </w:r>
            <w:r w:rsidRPr="00946C15">
              <w:rPr>
                <w:rFonts w:ascii="Arial" w:hAnsi="Arial" w:cs="Arial"/>
                <w:color w:val="1F497D" w:themeColor="text2"/>
              </w:rPr>
            </w:r>
            <w:r w:rsidRPr="00946C15">
              <w:rPr>
                <w:rFonts w:ascii="Arial" w:hAnsi="Arial" w:cs="Arial"/>
                <w:color w:val="1F497D" w:themeColor="text2"/>
              </w:rPr>
              <w:fldChar w:fldCharType="separate"/>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color w:val="1F497D" w:themeColor="text2"/>
              </w:rPr>
              <w:fldChar w:fldCharType="end"/>
            </w:r>
            <w:bookmarkEnd w:id="2"/>
          </w:p>
        </w:tc>
      </w:tr>
      <w:tr w:rsidR="00946C15" w:rsidRPr="00946C15" w:rsidTr="003257F5">
        <w:trPr>
          <w:trHeight w:val="680"/>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B61018" w:rsidRPr="00946C15" w:rsidRDefault="00B61018" w:rsidP="003257F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DOMICILIO CLIENTE</w:t>
            </w:r>
          </w:p>
        </w:tc>
        <w:tc>
          <w:tcPr>
            <w:tcW w:w="7483" w:type="dxa"/>
            <w:tcBorders>
              <w:top w:val="nil"/>
              <w:left w:val="nil"/>
              <w:bottom w:val="single" w:sz="8" w:space="0" w:color="auto"/>
              <w:right w:val="single" w:sz="8" w:space="0" w:color="auto"/>
            </w:tcBorders>
            <w:shd w:val="clear" w:color="auto" w:fill="auto"/>
            <w:vAlign w:val="center"/>
            <w:hideMark/>
          </w:tcPr>
          <w:p w:rsidR="002C406B" w:rsidRPr="00946C15" w:rsidRDefault="009E6484" w:rsidP="00935998">
            <w:pPr>
              <w:rPr>
                <w:rFonts w:ascii="Arial" w:eastAsia="Times New Roman" w:hAnsi="Arial" w:cs="Arial"/>
                <w:color w:val="1F497D" w:themeColor="text2"/>
                <w:sz w:val="20"/>
                <w:szCs w:val="20"/>
              </w:rPr>
            </w:pPr>
            <w:r w:rsidRPr="00946C15">
              <w:rPr>
                <w:rFonts w:ascii="Arial" w:hAnsi="Arial" w:cs="Arial"/>
                <w:color w:val="1F497D" w:themeColor="text2"/>
              </w:rPr>
              <w:fldChar w:fldCharType="begin">
                <w:ffData>
                  <w:name w:val="Texto17"/>
                  <w:enabled/>
                  <w:calcOnExit w:val="0"/>
                  <w:textInput/>
                </w:ffData>
              </w:fldChar>
            </w:r>
            <w:bookmarkStart w:id="3" w:name="Texto17"/>
            <w:r w:rsidRPr="00946C15">
              <w:rPr>
                <w:rFonts w:ascii="Arial" w:hAnsi="Arial" w:cs="Arial"/>
                <w:color w:val="1F497D" w:themeColor="text2"/>
              </w:rPr>
              <w:instrText xml:space="preserve"> FORMTEXT </w:instrText>
            </w:r>
            <w:r w:rsidRPr="00946C15">
              <w:rPr>
                <w:rFonts w:ascii="Arial" w:hAnsi="Arial" w:cs="Arial"/>
                <w:color w:val="1F497D" w:themeColor="text2"/>
              </w:rPr>
            </w:r>
            <w:r w:rsidRPr="00946C15">
              <w:rPr>
                <w:rFonts w:ascii="Arial" w:hAnsi="Arial" w:cs="Arial"/>
                <w:color w:val="1F497D" w:themeColor="text2"/>
              </w:rPr>
              <w:fldChar w:fldCharType="separate"/>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noProof/>
                <w:color w:val="1F497D" w:themeColor="text2"/>
              </w:rPr>
              <w:t> </w:t>
            </w:r>
            <w:r w:rsidRPr="00946C15">
              <w:rPr>
                <w:rFonts w:ascii="Arial" w:hAnsi="Arial" w:cs="Arial"/>
                <w:color w:val="1F497D" w:themeColor="text2"/>
              </w:rPr>
              <w:fldChar w:fldCharType="end"/>
            </w:r>
            <w:bookmarkEnd w:id="3"/>
          </w:p>
        </w:tc>
      </w:tr>
      <w:tr w:rsidR="00946C15" w:rsidRPr="00946C15" w:rsidTr="003257F5">
        <w:trPr>
          <w:trHeight w:val="675"/>
          <w:jc w:val="center"/>
        </w:trPr>
        <w:tc>
          <w:tcPr>
            <w:tcW w:w="2603" w:type="dxa"/>
            <w:tcBorders>
              <w:top w:val="nil"/>
              <w:left w:val="single" w:sz="8" w:space="0" w:color="auto"/>
              <w:bottom w:val="single" w:sz="8" w:space="0" w:color="auto"/>
              <w:right w:val="single" w:sz="8" w:space="0" w:color="auto"/>
            </w:tcBorders>
            <w:shd w:val="clear" w:color="auto" w:fill="auto"/>
            <w:vAlign w:val="center"/>
            <w:hideMark/>
          </w:tcPr>
          <w:p w:rsidR="00CA4B62" w:rsidRPr="00946C15" w:rsidRDefault="00CA4B62" w:rsidP="003257F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LUGAR Y FECHA SUSCRIPCIÓN</w:t>
            </w:r>
          </w:p>
        </w:tc>
        <w:tc>
          <w:tcPr>
            <w:tcW w:w="7483" w:type="dxa"/>
            <w:tcBorders>
              <w:top w:val="nil"/>
              <w:left w:val="nil"/>
              <w:bottom w:val="single" w:sz="8" w:space="0" w:color="auto"/>
              <w:right w:val="single" w:sz="8" w:space="0" w:color="auto"/>
            </w:tcBorders>
            <w:shd w:val="clear" w:color="auto" w:fill="auto"/>
            <w:vAlign w:val="center"/>
            <w:hideMark/>
          </w:tcPr>
          <w:p w:rsidR="005266D0" w:rsidRPr="00946C15" w:rsidRDefault="004C2CB5" w:rsidP="009E6484">
            <w:pPr>
              <w:spacing w:after="0" w:line="240" w:lineRule="auto"/>
              <w:ind w:left="1416" w:hanging="1416"/>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Santiago, xx de </w:t>
            </w:r>
            <w:proofErr w:type="spellStart"/>
            <w:r w:rsidRPr="00946C15">
              <w:rPr>
                <w:rFonts w:ascii="Arial" w:eastAsia="Times New Roman" w:hAnsi="Arial" w:cs="Arial"/>
                <w:color w:val="1F497D" w:themeColor="text2"/>
                <w:sz w:val="20"/>
                <w:szCs w:val="20"/>
              </w:rPr>
              <w:t>xxxx</w:t>
            </w:r>
            <w:proofErr w:type="spellEnd"/>
            <w:r w:rsidRPr="00946C15">
              <w:rPr>
                <w:rFonts w:ascii="Arial" w:eastAsia="Times New Roman" w:hAnsi="Arial" w:cs="Arial"/>
                <w:color w:val="1F497D" w:themeColor="text2"/>
                <w:sz w:val="20"/>
                <w:szCs w:val="20"/>
              </w:rPr>
              <w:t xml:space="preserve"> de 2017</w:t>
            </w:r>
          </w:p>
        </w:tc>
      </w:tr>
    </w:tbl>
    <w:p w:rsidR="00B61018" w:rsidRPr="00946C15" w:rsidRDefault="00B61018" w:rsidP="0014391E">
      <w:pPr>
        <w:autoSpaceDE w:val="0"/>
        <w:autoSpaceDN w:val="0"/>
        <w:adjustRightInd w:val="0"/>
        <w:spacing w:after="0" w:line="240" w:lineRule="auto"/>
        <w:rPr>
          <w:rFonts w:ascii="Arial" w:eastAsia="Times New Roman" w:hAnsi="Arial" w:cs="Arial"/>
          <w:color w:val="1F497D" w:themeColor="text2"/>
          <w:sz w:val="20"/>
          <w:szCs w:val="20"/>
        </w:rPr>
      </w:pPr>
    </w:p>
    <w:p w:rsidR="00ED46B4" w:rsidRPr="00946C15" w:rsidRDefault="00ED46B4" w:rsidP="008B1469">
      <w:pPr>
        <w:autoSpaceDE w:val="0"/>
        <w:autoSpaceDN w:val="0"/>
        <w:adjustRightInd w:val="0"/>
        <w:spacing w:after="0" w:line="240" w:lineRule="auto"/>
        <w:jc w:val="both"/>
        <w:rPr>
          <w:rFonts w:ascii="Arial" w:eastAsia="Times New Roman" w:hAnsi="Arial" w:cs="Arial"/>
          <w:color w:val="1F497D" w:themeColor="text2"/>
          <w:sz w:val="20"/>
          <w:szCs w:val="20"/>
        </w:rPr>
      </w:pPr>
    </w:p>
    <w:p w:rsidR="00ED46B4" w:rsidRPr="00946C15" w:rsidRDefault="00ED46B4" w:rsidP="00ED46B4">
      <w:pPr>
        <w:pStyle w:val="CM2"/>
        <w:spacing w:line="240" w:lineRule="auto"/>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w:t>
      </w:r>
      <w:r w:rsidR="00410229" w:rsidRPr="00946C15">
        <w:rPr>
          <w:rFonts w:ascii="Arial" w:hAnsi="Arial" w:cs="Arial"/>
          <w:color w:val="1F497D" w:themeColor="text2"/>
          <w:sz w:val="20"/>
          <w:szCs w:val="20"/>
          <w:lang w:eastAsia="en-US"/>
        </w:rPr>
        <w:tab/>
      </w:r>
      <w:r w:rsidRPr="00946C15">
        <w:rPr>
          <w:rFonts w:ascii="Arial" w:hAnsi="Arial" w:cs="Arial"/>
          <w:color w:val="1F497D" w:themeColor="text2"/>
          <w:sz w:val="20"/>
          <w:szCs w:val="20"/>
          <w:lang w:eastAsia="en-US"/>
        </w:rPr>
        <w:t>Por el presente instrumento</w:t>
      </w:r>
      <w:r w:rsidR="00807786"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por una parte el Banco de Chile, en adelante el “Banco” y por la otra el Cliente individualizado precedentemente, en adelante el “Cliente” acuerdan el presente Contrato de Servicios </w:t>
      </w:r>
      <w:r w:rsidR="00CC7B98" w:rsidRPr="00946C15">
        <w:rPr>
          <w:rFonts w:ascii="Arial" w:hAnsi="Arial" w:cs="Arial"/>
          <w:color w:val="1F497D" w:themeColor="text2"/>
          <w:sz w:val="20"/>
          <w:szCs w:val="20"/>
          <w:lang w:eastAsia="en-US"/>
        </w:rPr>
        <w:t>Electrónicos Remotos</w:t>
      </w:r>
      <w:r w:rsidRPr="00946C15">
        <w:rPr>
          <w:rFonts w:ascii="Arial" w:hAnsi="Arial" w:cs="Arial"/>
          <w:color w:val="1F497D" w:themeColor="text2"/>
          <w:sz w:val="20"/>
          <w:szCs w:val="20"/>
          <w:lang w:eastAsia="en-US"/>
        </w:rPr>
        <w:t xml:space="preserve">. Los términos del 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 comprenden los servicios de consulta, transacción y/u operación que el Banco prestará al Cliente, en Chile y/o en el exterior, en Banca Telefónica; Servicios Automatizados; Servicios a través de Internet; y cualquiera otra consulta, operación y/o transacción mediante cualquier otro sistema de transmisión remota, vía electrónica, satelital</w:t>
      </w:r>
      <w:r w:rsidR="00143205"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telefónica</w:t>
      </w:r>
      <w:r w:rsidR="00143205" w:rsidRPr="00946C15">
        <w:rPr>
          <w:rFonts w:ascii="Arial" w:hAnsi="Arial" w:cs="Arial"/>
          <w:color w:val="1F497D" w:themeColor="text2"/>
          <w:sz w:val="20"/>
          <w:szCs w:val="20"/>
          <w:lang w:eastAsia="en-US"/>
        </w:rPr>
        <w:t xml:space="preserve"> o de cualquier otra naturaleza remota y/o electrónica que el Banco habilite en el futuro</w:t>
      </w:r>
      <w:r w:rsidRPr="00946C15">
        <w:rPr>
          <w:rFonts w:ascii="Arial" w:hAnsi="Arial" w:cs="Arial"/>
          <w:color w:val="1F497D" w:themeColor="text2"/>
          <w:sz w:val="20"/>
          <w:szCs w:val="20"/>
          <w:lang w:eastAsia="en-US"/>
        </w:rPr>
        <w:t xml:space="preserve">, para cuya utilización se exija digitación, formulación oral u otro medio de captura de clave </w:t>
      </w:r>
      <w:r w:rsidR="00725DF8" w:rsidRPr="00946C15">
        <w:rPr>
          <w:rFonts w:ascii="Arial" w:hAnsi="Arial" w:cs="Arial"/>
          <w:color w:val="1F497D" w:themeColor="text2"/>
          <w:sz w:val="20"/>
          <w:szCs w:val="20"/>
          <w:lang w:eastAsia="en-US"/>
        </w:rPr>
        <w:t xml:space="preserve">digital, biométrica o electrónica </w:t>
      </w:r>
      <w:r w:rsidRPr="00946C15">
        <w:rPr>
          <w:rFonts w:ascii="Arial" w:hAnsi="Arial" w:cs="Arial"/>
          <w:color w:val="1F497D" w:themeColor="text2"/>
          <w:sz w:val="20"/>
          <w:szCs w:val="20"/>
          <w:lang w:eastAsia="en-US"/>
        </w:rPr>
        <w:t>secreta de acceso, administrado por el Banco o por terceros contratados por éste</w:t>
      </w:r>
      <w:r w:rsidR="00807786" w:rsidRPr="00946C15">
        <w:rPr>
          <w:rFonts w:ascii="Arial" w:hAnsi="Arial" w:cs="Arial"/>
          <w:color w:val="1F497D" w:themeColor="text2"/>
          <w:sz w:val="20"/>
          <w:szCs w:val="20"/>
          <w:lang w:eastAsia="en-US"/>
        </w:rPr>
        <w:t xml:space="preserve"> (en adelante los “Servicios Electrónicos Remotos”)</w:t>
      </w:r>
      <w:r w:rsidRPr="00946C15">
        <w:rPr>
          <w:rFonts w:ascii="Arial" w:hAnsi="Arial" w:cs="Arial"/>
          <w:color w:val="1F497D" w:themeColor="text2"/>
          <w:sz w:val="20"/>
          <w:szCs w:val="20"/>
          <w:lang w:eastAsia="en-US"/>
        </w:rPr>
        <w:t>.</w:t>
      </w:r>
    </w:p>
    <w:p w:rsidR="00545478" w:rsidRPr="00946C15" w:rsidRDefault="00545478" w:rsidP="00545478">
      <w:pPr>
        <w:pStyle w:val="CM2"/>
        <w:spacing w:line="240" w:lineRule="auto"/>
        <w:jc w:val="both"/>
        <w:rPr>
          <w:rFonts w:ascii="Arial" w:hAnsi="Arial" w:cs="Arial"/>
          <w:color w:val="1F497D" w:themeColor="text2"/>
          <w:sz w:val="20"/>
          <w:szCs w:val="20"/>
          <w:lang w:eastAsia="en-US"/>
        </w:rPr>
      </w:pPr>
    </w:p>
    <w:p w:rsidR="00ED46B4" w:rsidRPr="00946C15" w:rsidRDefault="00ED46B4" w:rsidP="00ED46B4">
      <w:pPr>
        <w:pStyle w:val="CM2"/>
        <w:spacing w:line="240" w:lineRule="auto"/>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Asimismo, las partes expresan y convienen que el 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 xml:space="preserve">ontrato se encuentra regido por las demás disposiciones legales y de autoridad competente actualmente en vigor, y por aquellas que en el futuro se dicten sobre las respectivas materias, las que se entenderán incorporadas al presente instrumento, de tal manera que no podrá exigirse al Banco, ni aún a pretexto de cláusulas contractuales verbales o escritas, el cumplimiento de servicios, gestiones o responsabilidades que contravengan las normas legales o reglamentarias que rigen la actividad de éstos. </w:t>
      </w:r>
    </w:p>
    <w:p w:rsidR="00ED46B4" w:rsidRPr="00946C15" w:rsidRDefault="00ED46B4" w:rsidP="00ED46B4">
      <w:pPr>
        <w:pStyle w:val="Default"/>
        <w:jc w:val="both"/>
        <w:rPr>
          <w:rFonts w:ascii="Arial" w:hAnsi="Arial" w:cs="Arial"/>
          <w:color w:val="1F497D" w:themeColor="text2"/>
          <w:sz w:val="20"/>
          <w:szCs w:val="20"/>
          <w:lang w:eastAsia="en-US"/>
        </w:rPr>
      </w:pPr>
    </w:p>
    <w:p w:rsidR="00143205" w:rsidRPr="00946C15" w:rsidRDefault="00620FC3" w:rsidP="00143205">
      <w:pPr>
        <w:pStyle w:val="CM2"/>
        <w:spacing w:line="240" w:lineRule="auto"/>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2.</w:t>
      </w:r>
      <w:r w:rsidR="00410229" w:rsidRPr="00946C15">
        <w:rPr>
          <w:rFonts w:ascii="Arial" w:hAnsi="Arial" w:cs="Arial"/>
          <w:color w:val="1F497D" w:themeColor="text2"/>
          <w:sz w:val="20"/>
          <w:szCs w:val="20"/>
          <w:lang w:eastAsia="en-US"/>
        </w:rPr>
        <w:tab/>
      </w:r>
      <w:r w:rsidR="00143205" w:rsidRPr="00946C15">
        <w:rPr>
          <w:rFonts w:ascii="Arial" w:hAnsi="Arial" w:cs="Arial"/>
          <w:color w:val="1F497D" w:themeColor="text2"/>
          <w:sz w:val="20"/>
          <w:szCs w:val="20"/>
          <w:lang w:eastAsia="en-US"/>
        </w:rPr>
        <w:t>Los Servicios Electrónicos Remotos permiten al Cliente acceder a distintas funcionalidades, en la medida que:</w:t>
      </w:r>
    </w:p>
    <w:p w:rsidR="00410229" w:rsidRPr="00946C15" w:rsidRDefault="00410229" w:rsidP="00410229">
      <w:pPr>
        <w:pStyle w:val="Default"/>
        <w:jc w:val="both"/>
        <w:rPr>
          <w:rFonts w:ascii="Arial" w:hAnsi="Arial" w:cs="Arial"/>
          <w:color w:val="1F497D" w:themeColor="text2"/>
          <w:sz w:val="20"/>
          <w:szCs w:val="20"/>
          <w:lang w:eastAsia="en-US"/>
        </w:rPr>
      </w:pPr>
    </w:p>
    <w:p w:rsidR="00143205" w:rsidRPr="00946C15" w:rsidRDefault="00410229" w:rsidP="00410229">
      <w:pPr>
        <w:pStyle w:val="Default"/>
        <w:ind w:firstLine="708"/>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a</w:t>
      </w:r>
      <w:r w:rsidR="00143205"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ab/>
      </w:r>
      <w:r w:rsidR="00143205" w:rsidRPr="00946C15">
        <w:rPr>
          <w:rFonts w:ascii="Arial" w:hAnsi="Arial" w:cs="Arial"/>
          <w:color w:val="1F497D" w:themeColor="text2"/>
          <w:sz w:val="20"/>
          <w:szCs w:val="20"/>
          <w:lang w:eastAsia="en-US"/>
        </w:rPr>
        <w:t>El Banco las hubiere habilitado y estuvieren disponibles.</w:t>
      </w:r>
    </w:p>
    <w:p w:rsidR="00143205" w:rsidRPr="00946C15" w:rsidRDefault="00410229" w:rsidP="00410229">
      <w:pPr>
        <w:pStyle w:val="Default"/>
        <w:ind w:firstLine="708"/>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b</w:t>
      </w:r>
      <w:r w:rsidR="00143205"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ab/>
      </w:r>
      <w:r w:rsidR="00143205" w:rsidRPr="00946C15">
        <w:rPr>
          <w:rFonts w:ascii="Arial" w:hAnsi="Arial" w:cs="Arial"/>
          <w:color w:val="1F497D" w:themeColor="text2"/>
          <w:sz w:val="20"/>
          <w:szCs w:val="20"/>
          <w:lang w:eastAsia="en-US"/>
        </w:rPr>
        <w:t xml:space="preserve">El Cliente hubiere otorgado a sus apoderados facultades para acceder a tales funcionalidades. </w:t>
      </w:r>
    </w:p>
    <w:p w:rsidR="00143205" w:rsidRPr="00946C15" w:rsidRDefault="00143205" w:rsidP="00410229">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El Banco podrá, en todo caso, ampliar la variedad de servicios y funcionalidades </w:t>
      </w:r>
      <w:r w:rsidR="005A5AD2" w:rsidRPr="00946C15">
        <w:rPr>
          <w:rFonts w:ascii="Arial" w:hAnsi="Arial" w:cs="Arial"/>
          <w:color w:val="1F497D" w:themeColor="text2"/>
          <w:sz w:val="20"/>
          <w:szCs w:val="20"/>
          <w:lang w:eastAsia="en-US"/>
        </w:rPr>
        <w:t xml:space="preserve">que se puedan operar </w:t>
      </w:r>
      <w:r w:rsidRPr="00946C15">
        <w:rPr>
          <w:rFonts w:ascii="Arial" w:hAnsi="Arial" w:cs="Arial"/>
          <w:color w:val="1F497D" w:themeColor="text2"/>
          <w:sz w:val="20"/>
          <w:szCs w:val="20"/>
          <w:lang w:eastAsia="en-US"/>
        </w:rPr>
        <w:t xml:space="preserve">a través de </w:t>
      </w:r>
      <w:r w:rsidR="005A5AD2" w:rsidRPr="00946C15">
        <w:rPr>
          <w:rFonts w:ascii="Arial" w:hAnsi="Arial" w:cs="Arial"/>
          <w:color w:val="1F497D" w:themeColor="text2"/>
          <w:sz w:val="20"/>
          <w:szCs w:val="20"/>
          <w:lang w:eastAsia="en-US"/>
        </w:rPr>
        <w:t xml:space="preserve">los medios regulados por el </w:t>
      </w:r>
      <w:r w:rsidRPr="00946C15">
        <w:rPr>
          <w:rFonts w:ascii="Arial" w:hAnsi="Arial" w:cs="Arial"/>
          <w:color w:val="1F497D" w:themeColor="text2"/>
          <w:sz w:val="20"/>
          <w:szCs w:val="20"/>
          <w:lang w:eastAsia="en-US"/>
        </w:rPr>
        <w:t xml:space="preserve">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w:t>
      </w:r>
    </w:p>
    <w:p w:rsidR="00545478" w:rsidRPr="00946C15" w:rsidRDefault="00545478" w:rsidP="00410229">
      <w:pPr>
        <w:pStyle w:val="Default"/>
        <w:jc w:val="both"/>
        <w:rPr>
          <w:rFonts w:ascii="Arial" w:hAnsi="Arial" w:cs="Arial"/>
          <w:color w:val="1F497D" w:themeColor="text2"/>
          <w:sz w:val="20"/>
          <w:szCs w:val="20"/>
          <w:lang w:eastAsia="en-US"/>
        </w:rPr>
      </w:pPr>
    </w:p>
    <w:p w:rsidR="00620FC3" w:rsidRPr="00946C15" w:rsidRDefault="00620FC3" w:rsidP="00620FC3">
      <w:pPr>
        <w:pStyle w:val="CM2"/>
        <w:spacing w:line="240" w:lineRule="auto"/>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3.</w:t>
      </w:r>
      <w:r w:rsidR="00410229" w:rsidRPr="00946C15">
        <w:rPr>
          <w:rFonts w:ascii="Arial" w:hAnsi="Arial" w:cs="Arial"/>
          <w:color w:val="1F497D" w:themeColor="text2"/>
          <w:sz w:val="20"/>
          <w:szCs w:val="20"/>
          <w:lang w:eastAsia="en-US"/>
        </w:rPr>
        <w:tab/>
      </w:r>
      <w:r w:rsidRPr="00946C15">
        <w:rPr>
          <w:rFonts w:ascii="Arial" w:hAnsi="Arial" w:cs="Arial"/>
          <w:color w:val="1F497D" w:themeColor="text2"/>
          <w:sz w:val="20"/>
          <w:szCs w:val="20"/>
          <w:lang w:eastAsia="en-US"/>
        </w:rPr>
        <w:t>El Cliente y el Banco podrán acordar que</w:t>
      </w:r>
      <w:r w:rsidR="00807786"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por intermedio del mismo sistema que es materia de este Contrato, se desarrollen </w:t>
      </w:r>
      <w:r w:rsidR="00807786" w:rsidRPr="00946C15">
        <w:rPr>
          <w:rFonts w:ascii="Arial" w:hAnsi="Arial" w:cs="Arial"/>
          <w:color w:val="1F497D" w:themeColor="text2"/>
          <w:sz w:val="20"/>
          <w:szCs w:val="20"/>
          <w:lang w:eastAsia="en-US"/>
        </w:rPr>
        <w:t xml:space="preserve">y ejecuten </w:t>
      </w:r>
      <w:r w:rsidRPr="00946C15">
        <w:rPr>
          <w:rFonts w:ascii="Arial" w:hAnsi="Arial" w:cs="Arial"/>
          <w:color w:val="1F497D" w:themeColor="text2"/>
          <w:sz w:val="20"/>
          <w:szCs w:val="20"/>
          <w:lang w:eastAsia="en-US"/>
        </w:rPr>
        <w:t>las diversas operaciones que éste permite</w:t>
      </w:r>
      <w:r w:rsidR="006B24B7"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para otros clientes del Banco relacionados con </w:t>
      </w:r>
      <w:r w:rsidR="009E6511" w:rsidRPr="00946C15">
        <w:rPr>
          <w:rFonts w:ascii="Arial" w:hAnsi="Arial" w:cs="Arial"/>
          <w:color w:val="1F497D" w:themeColor="text2"/>
          <w:sz w:val="20"/>
          <w:szCs w:val="20"/>
          <w:lang w:eastAsia="en-US"/>
        </w:rPr>
        <w:t xml:space="preserve">el </w:t>
      </w:r>
      <w:r w:rsidRPr="00946C15">
        <w:rPr>
          <w:rFonts w:ascii="Arial" w:hAnsi="Arial" w:cs="Arial"/>
          <w:color w:val="1F497D" w:themeColor="text2"/>
          <w:sz w:val="20"/>
          <w:szCs w:val="20"/>
          <w:lang w:eastAsia="en-US"/>
        </w:rPr>
        <w:t>propio Cliente, en la medida que previamente esos otros clientes hubiesen suscrito con el Banco los documentos que éste hubiese previsto al efecto. Para los efectos de la operación en los términos  indicados, el Cliente deberá actuar a través de los Servicios Electrónicos Remotos, por medio de usuarios con poderes suficientes, siendo de responsabilidad del Cliente tal obligación.</w:t>
      </w:r>
    </w:p>
    <w:p w:rsidR="00620FC3" w:rsidRPr="00946C15" w:rsidRDefault="00620FC3" w:rsidP="00143205">
      <w:pPr>
        <w:pStyle w:val="CM2"/>
        <w:spacing w:line="240" w:lineRule="auto"/>
        <w:jc w:val="both"/>
        <w:rPr>
          <w:rFonts w:ascii="Arial" w:hAnsi="Arial" w:cs="Arial"/>
          <w:color w:val="1F497D" w:themeColor="text2"/>
          <w:sz w:val="20"/>
          <w:szCs w:val="20"/>
          <w:lang w:eastAsia="en-US"/>
        </w:rPr>
      </w:pPr>
    </w:p>
    <w:p w:rsidR="00620F02" w:rsidRPr="00946C15" w:rsidRDefault="006B24B7"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4</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 xml:space="preserve">Las partes acuerdan que </w:t>
      </w:r>
      <w:r w:rsidRPr="00946C15">
        <w:rPr>
          <w:rFonts w:ascii="Arial" w:hAnsi="Arial" w:cs="Arial"/>
          <w:color w:val="1F497D" w:themeColor="text2"/>
          <w:sz w:val="20"/>
          <w:szCs w:val="20"/>
          <w:lang w:eastAsia="en-US"/>
        </w:rPr>
        <w:t>l</w:t>
      </w:r>
      <w:r w:rsidR="00620F02" w:rsidRPr="00946C15">
        <w:rPr>
          <w:rFonts w:ascii="Arial" w:hAnsi="Arial" w:cs="Arial"/>
          <w:color w:val="1F497D" w:themeColor="text2"/>
          <w:sz w:val="20"/>
          <w:szCs w:val="20"/>
          <w:lang w:eastAsia="en-US"/>
        </w:rPr>
        <w:t xml:space="preserve">a utilización, administración y operación de los Servicios Electrónicos Remotos y de cada una de las funcionalidades que el Banco habilite, serán de cargo del Cliente, y serán efectuadas por los apoderados del Cliente (los </w:t>
      </w:r>
      <w:r w:rsidRPr="00946C15">
        <w:rPr>
          <w:rFonts w:ascii="Arial" w:hAnsi="Arial" w:cs="Arial"/>
          <w:color w:val="1F497D" w:themeColor="text2"/>
          <w:sz w:val="20"/>
          <w:szCs w:val="20"/>
          <w:lang w:eastAsia="en-US"/>
        </w:rPr>
        <w:t>“</w:t>
      </w:r>
      <w:r w:rsidR="00620F02" w:rsidRPr="00946C15">
        <w:rPr>
          <w:rFonts w:ascii="Arial" w:hAnsi="Arial" w:cs="Arial"/>
          <w:color w:val="1F497D" w:themeColor="text2"/>
          <w:sz w:val="20"/>
          <w:szCs w:val="20"/>
          <w:lang w:eastAsia="en-US"/>
        </w:rPr>
        <w:t>Usuarios</w:t>
      </w:r>
      <w:r w:rsidRPr="00946C15">
        <w:rPr>
          <w:rFonts w:ascii="Arial" w:hAnsi="Arial" w:cs="Arial"/>
          <w:color w:val="1F497D" w:themeColor="text2"/>
          <w:sz w:val="20"/>
          <w:szCs w:val="20"/>
          <w:lang w:eastAsia="en-US"/>
        </w:rPr>
        <w:t>”</w:t>
      </w:r>
      <w:r w:rsidR="00620F02" w:rsidRPr="00946C15">
        <w:rPr>
          <w:rFonts w:ascii="Arial" w:hAnsi="Arial" w:cs="Arial"/>
          <w:color w:val="1F497D" w:themeColor="text2"/>
          <w:sz w:val="20"/>
          <w:szCs w:val="20"/>
          <w:lang w:eastAsia="en-US"/>
        </w:rPr>
        <w:t>) quienes podrán ser designados y/o informados, según se indica más adelante, en forma electrónica por medio de los mismos sistemas regidos por este Contrato</w:t>
      </w:r>
      <w:r w:rsidR="009E6511" w:rsidRPr="00946C15">
        <w:rPr>
          <w:rFonts w:ascii="Arial" w:hAnsi="Arial" w:cs="Arial"/>
          <w:color w:val="1F497D" w:themeColor="text2"/>
          <w:sz w:val="20"/>
          <w:szCs w:val="20"/>
          <w:lang w:eastAsia="en-US"/>
        </w:rPr>
        <w:t>, o alternativamente por escrito en soporte de papel mediante las suscripción de los documentos que el Banco establezca al efecto</w:t>
      </w:r>
      <w:r w:rsidR="00620F02" w:rsidRPr="00946C15">
        <w:rPr>
          <w:rFonts w:ascii="Arial" w:hAnsi="Arial" w:cs="Arial"/>
          <w:color w:val="1F497D" w:themeColor="text2"/>
          <w:sz w:val="20"/>
          <w:szCs w:val="20"/>
          <w:lang w:eastAsia="en-US"/>
        </w:rPr>
        <w:t xml:space="preserve">. </w:t>
      </w:r>
    </w:p>
    <w:p w:rsidR="00620F02" w:rsidRPr="00946C15" w:rsidRDefault="00620F02" w:rsidP="00620F02">
      <w:pPr>
        <w:pStyle w:val="Default"/>
        <w:jc w:val="both"/>
        <w:rPr>
          <w:rFonts w:ascii="Arial" w:hAnsi="Arial" w:cs="Arial"/>
          <w:color w:val="1F497D" w:themeColor="text2"/>
          <w:sz w:val="20"/>
          <w:szCs w:val="20"/>
          <w:lang w:eastAsia="en-US"/>
        </w:rPr>
      </w:pPr>
    </w:p>
    <w:p w:rsidR="00410229" w:rsidRPr="00946C15" w:rsidRDefault="00410229" w:rsidP="00620F02">
      <w:pPr>
        <w:pStyle w:val="Default"/>
        <w:jc w:val="both"/>
        <w:rPr>
          <w:rFonts w:ascii="Arial" w:hAnsi="Arial" w:cs="Arial"/>
          <w:color w:val="1F497D" w:themeColor="text2"/>
          <w:sz w:val="20"/>
          <w:szCs w:val="20"/>
          <w:lang w:eastAsia="en-US"/>
        </w:rPr>
      </w:pPr>
    </w:p>
    <w:p w:rsidR="009E6484" w:rsidRPr="00946C15" w:rsidRDefault="009E6484"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Para estos efectos, se establecen las siguientes definiciones: </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410229">
      <w:pPr>
        <w:pStyle w:val="Default"/>
        <w:numPr>
          <w:ilvl w:val="0"/>
          <w:numId w:val="6"/>
        </w:numPr>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"Administrador" o "Administradores": Son aquellas personas designadas por el Cliente que tendrán por función (i) "designar" y/o "informar", según sentido y alcance que se indica más adelante, a los Usuarios que operarán a través de los sistemas regulados por este Contrato y/o (ii) </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conferir</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y/o </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informar</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según sentido y alcance que se indica más adelante, las atribuciones que dichos Usuarios podrán ejercer </w:t>
      </w:r>
      <w:r w:rsidR="009E6511" w:rsidRPr="00946C15">
        <w:rPr>
          <w:rFonts w:ascii="Arial" w:hAnsi="Arial" w:cs="Arial"/>
          <w:color w:val="1F497D" w:themeColor="text2"/>
          <w:sz w:val="20"/>
          <w:szCs w:val="20"/>
          <w:lang w:eastAsia="en-US"/>
        </w:rPr>
        <w:t>a través de los sistemas materia de este Contrato</w:t>
      </w:r>
      <w:r w:rsidRPr="00946C15">
        <w:rPr>
          <w:rFonts w:ascii="Arial" w:hAnsi="Arial" w:cs="Arial"/>
          <w:color w:val="1F497D" w:themeColor="text2"/>
          <w:sz w:val="20"/>
          <w:szCs w:val="20"/>
          <w:lang w:eastAsia="en-US"/>
        </w:rPr>
        <w:t>.</w:t>
      </w:r>
    </w:p>
    <w:p w:rsidR="00620F02" w:rsidRPr="00946C15" w:rsidRDefault="00620F02" w:rsidP="00410229">
      <w:pPr>
        <w:pStyle w:val="Default"/>
        <w:ind w:firstLine="708"/>
        <w:jc w:val="both"/>
        <w:rPr>
          <w:rFonts w:ascii="Arial" w:hAnsi="Arial" w:cs="Arial"/>
          <w:color w:val="1F497D" w:themeColor="text2"/>
          <w:sz w:val="20"/>
          <w:szCs w:val="20"/>
          <w:lang w:eastAsia="en-US"/>
        </w:rPr>
      </w:pPr>
    </w:p>
    <w:p w:rsidR="00620F02" w:rsidRPr="00946C15" w:rsidRDefault="00620F02" w:rsidP="00410229">
      <w:pPr>
        <w:pStyle w:val="Default"/>
        <w:numPr>
          <w:ilvl w:val="0"/>
          <w:numId w:val="6"/>
        </w:numPr>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lastRenderedPageBreak/>
        <w:t xml:space="preserve">"Usuarios": Son aquellas personas que operarán en forma electrónica a través de los sistemas regulados por este Contrato, las operaciones y transacciones de carácter bancario que se les </w:t>
      </w:r>
      <w:r w:rsidR="009E6511" w:rsidRPr="00946C15">
        <w:rPr>
          <w:rFonts w:ascii="Arial" w:hAnsi="Arial" w:cs="Arial"/>
          <w:color w:val="1F497D" w:themeColor="text2"/>
          <w:sz w:val="20"/>
          <w:szCs w:val="20"/>
          <w:lang w:eastAsia="en-US"/>
        </w:rPr>
        <w:t>habilite conforme a este mismo instrumento</w:t>
      </w:r>
      <w:r w:rsidRPr="00946C15">
        <w:rPr>
          <w:rFonts w:ascii="Arial" w:hAnsi="Arial" w:cs="Arial"/>
          <w:color w:val="1F497D" w:themeColor="text2"/>
          <w:sz w:val="20"/>
          <w:szCs w:val="20"/>
          <w:lang w:eastAsia="en-US"/>
        </w:rPr>
        <w:t>.</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B24B7" w:rsidP="009E6484">
      <w:pPr>
        <w:pStyle w:val="Default"/>
        <w:ind w:left="360"/>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5</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El Administrador. Para los efectos del presente</w:t>
      </w:r>
      <w:r w:rsidR="003B33A5" w:rsidRPr="00946C15">
        <w:rPr>
          <w:rFonts w:ascii="Arial" w:hAnsi="Arial" w:cs="Arial"/>
          <w:color w:val="1F497D" w:themeColor="text2"/>
          <w:sz w:val="20"/>
          <w:szCs w:val="20"/>
          <w:lang w:eastAsia="en-US"/>
        </w:rPr>
        <w:t xml:space="preserve"> Contrato</w:t>
      </w:r>
      <w:r w:rsidR="00620F02" w:rsidRPr="00946C15">
        <w:rPr>
          <w:rFonts w:ascii="Arial" w:hAnsi="Arial" w:cs="Arial"/>
          <w:color w:val="1F497D" w:themeColor="text2"/>
          <w:sz w:val="20"/>
          <w:szCs w:val="20"/>
          <w:lang w:eastAsia="en-US"/>
        </w:rPr>
        <w:t>, debe distinguirse entre aquellos casos en que el Administrador posee facultades para delegar o conferir poderes recibidos previamente de parte del Cliente, y aquéllos en que no las posee:</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410229">
      <w:pPr>
        <w:pStyle w:val="Default"/>
        <w:ind w:left="708"/>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a) El Administrador posee facultades de delegar o conferir poderes especiales. En los casos en que el Administrador tenga facultades de delegar o conferir poderes especiales, su función consistirá en </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designar</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a los Usuarios y </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conferir</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a estos últimos las facultades necesarias para operar </w:t>
      </w:r>
      <w:r w:rsidR="00807786" w:rsidRPr="00946C15">
        <w:rPr>
          <w:rFonts w:ascii="Arial" w:hAnsi="Arial" w:cs="Arial"/>
          <w:color w:val="1F497D" w:themeColor="text2"/>
          <w:sz w:val="20"/>
          <w:szCs w:val="20"/>
          <w:lang w:eastAsia="en-US"/>
        </w:rPr>
        <w:t>los Servicios Electrónicos Remotos</w:t>
      </w:r>
      <w:r w:rsidRPr="00946C15">
        <w:rPr>
          <w:rFonts w:ascii="Arial" w:hAnsi="Arial" w:cs="Arial"/>
          <w:color w:val="1F497D" w:themeColor="text2"/>
          <w:sz w:val="20"/>
          <w:szCs w:val="20"/>
          <w:lang w:eastAsia="en-US"/>
        </w:rPr>
        <w:t xml:space="preserve">. Para estos efectos, los Administradores deberán tener, y en caso de no tenerlas en este acto y por el presente instrumento el representante del Cliente que firma este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 confiere a dichos Administradores todos y cada uno de los poderes que se indican a continuación</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facultades amplias para administrar las cuentas corrientes del Cliente, solicitar y consultar saldos y cartolas, girar y transferir fondos, incluso desde línea de crédito, autorizar e instruir  cargos, dar órdenes de no pago y, en general, operar ampliamente dichas cuentas; cobrar y percibir cuanto se le adeude al Cliente; tomar depósitos a la vista y a plazo, sean a nombre del mismo Cliente o de terceros; efectuar transferencias de fondos, sea entre los productos del Cliente o a terceros, y sea respecto de productos de depósito o de crédito; realizar transacciones de pago contra entrega respecto de valores custodiados en sociedades de Depósito de Valores; operar en tarjetas de crédito, consultar sus saldos y cartolas, autorizar cargos, realizar avances, efectuar transferencias de fondos y cualquier otra transacción relacionadas con ellas; consultar y obtener información sobre todo tipo de inversiones y operaciones que el Cliente mantenga en el Banco de Chile o en sus filiales, sean depósitos  a la vista o a plazo, cuentas de ahorro, fondos mutuos, fondos de inversión, operaciones de leasing, </w:t>
      </w:r>
      <w:proofErr w:type="spellStart"/>
      <w:r w:rsidRPr="00946C15">
        <w:rPr>
          <w:rFonts w:ascii="Arial" w:hAnsi="Arial" w:cs="Arial"/>
          <w:color w:val="1F497D" w:themeColor="text2"/>
          <w:sz w:val="20"/>
          <w:szCs w:val="20"/>
          <w:lang w:eastAsia="en-US"/>
        </w:rPr>
        <w:t>factoring</w:t>
      </w:r>
      <w:proofErr w:type="spellEnd"/>
      <w:r w:rsidRPr="00946C15">
        <w:rPr>
          <w:rFonts w:ascii="Arial" w:hAnsi="Arial" w:cs="Arial"/>
          <w:color w:val="1F497D" w:themeColor="text2"/>
          <w:sz w:val="20"/>
          <w:szCs w:val="20"/>
          <w:lang w:eastAsia="en-US"/>
        </w:rPr>
        <w:t xml:space="preserve">, cobranzas, operaciones de crédito y cualquier otra del ámbito bancario. Adicionalmente, los Administradores deberán tener, y en caso de no tenerlas en este acto y por el presente instrumento el representante del Cliente que firma este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 confiere a dichos Administradores los poderes que se indican a continuación</w:t>
      </w:r>
      <w:r w:rsidR="009E6511"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facultades amplias para delegar el presente poder y conferir mandatos especiales. Las partes establecen que la designación de Usuarios y el otorgamiento de poderes que efectúe el Administrador se realizarán a través del sistema </w:t>
      </w:r>
      <w:r w:rsidR="00807786" w:rsidRPr="00946C15">
        <w:rPr>
          <w:rFonts w:ascii="Arial" w:hAnsi="Arial" w:cs="Arial"/>
          <w:color w:val="1F497D" w:themeColor="text2"/>
          <w:sz w:val="20"/>
          <w:szCs w:val="20"/>
          <w:lang w:eastAsia="en-US"/>
        </w:rPr>
        <w:t>regido por este Contrato</w:t>
      </w:r>
      <w:r w:rsidRPr="00946C15">
        <w:rPr>
          <w:rFonts w:ascii="Arial" w:hAnsi="Arial" w:cs="Arial"/>
          <w:color w:val="1F497D" w:themeColor="text2"/>
          <w:sz w:val="20"/>
          <w:szCs w:val="20"/>
          <w:lang w:eastAsia="en-US"/>
        </w:rPr>
        <w:t>, en forma electrónica</w:t>
      </w:r>
      <w:r w:rsidR="00E25113" w:rsidRPr="00946C15">
        <w:rPr>
          <w:rFonts w:ascii="Arial" w:hAnsi="Arial" w:cs="Arial"/>
          <w:color w:val="1F497D" w:themeColor="text2"/>
          <w:sz w:val="20"/>
          <w:szCs w:val="20"/>
          <w:lang w:eastAsia="en-US"/>
        </w:rPr>
        <w:t xml:space="preserve"> o alternativamente por escrito en soporte de papel mediante las suscripción de los documentos que el Banco establezca al efecto</w:t>
      </w:r>
      <w:r w:rsidRPr="00946C15">
        <w:rPr>
          <w:rFonts w:ascii="Arial" w:hAnsi="Arial" w:cs="Arial"/>
          <w:color w:val="1F497D" w:themeColor="text2"/>
          <w:sz w:val="20"/>
          <w:szCs w:val="20"/>
          <w:lang w:eastAsia="en-US"/>
        </w:rPr>
        <w:t>, constituyendo la sola designación como Usuario y la atribución de facultades en tal sistema, el otorgamiento del poder. Se deja constancia que los Administradores tendrán la atribución de designarse a sí mismos como Usuarios.</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410229">
      <w:pPr>
        <w:pStyle w:val="Default"/>
        <w:ind w:left="708"/>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b) El Administrador no tiene facultades de delegar o conferir poderes especiales. En los casos en que los Administradores no tengan facultades de delegar o conferir poderes especiales, sea porque no las han recibido con anterioridad a esta fecha o porque el (los) representante(s) del Cliente que firma(n) este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 xml:space="preserve">ontrato no tiene(n) facultades para otorgárselas, su función entonces consistirá en </w:t>
      </w:r>
      <w:r w:rsidR="00E25113"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informar</w:t>
      </w:r>
      <w:r w:rsidR="00E25113"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al Banco, a través de</w:t>
      </w:r>
      <w:r w:rsidR="00807786" w:rsidRPr="00946C15">
        <w:rPr>
          <w:rFonts w:ascii="Arial" w:hAnsi="Arial" w:cs="Arial"/>
          <w:color w:val="1F497D" w:themeColor="text2"/>
          <w:sz w:val="20"/>
          <w:szCs w:val="20"/>
          <w:lang w:eastAsia="en-US"/>
        </w:rPr>
        <w:t xml:space="preserve"> </w:t>
      </w:r>
      <w:r w:rsidRPr="00946C15">
        <w:rPr>
          <w:rFonts w:ascii="Arial" w:hAnsi="Arial" w:cs="Arial"/>
          <w:color w:val="1F497D" w:themeColor="text2"/>
          <w:sz w:val="20"/>
          <w:szCs w:val="20"/>
          <w:lang w:eastAsia="en-US"/>
        </w:rPr>
        <w:t>l</w:t>
      </w:r>
      <w:r w:rsidR="00807786" w:rsidRPr="00946C15">
        <w:rPr>
          <w:rFonts w:ascii="Arial" w:hAnsi="Arial" w:cs="Arial"/>
          <w:color w:val="1F497D" w:themeColor="text2"/>
          <w:sz w:val="20"/>
          <w:szCs w:val="20"/>
          <w:lang w:eastAsia="en-US"/>
        </w:rPr>
        <w:t>os</w:t>
      </w:r>
      <w:r w:rsidRPr="00946C15">
        <w:rPr>
          <w:rFonts w:ascii="Arial" w:hAnsi="Arial" w:cs="Arial"/>
          <w:color w:val="1F497D" w:themeColor="text2"/>
          <w:sz w:val="20"/>
          <w:szCs w:val="20"/>
          <w:lang w:eastAsia="en-US"/>
        </w:rPr>
        <w:t xml:space="preserve"> sistema</w:t>
      </w:r>
      <w:r w:rsidR="00807786" w:rsidRPr="00946C15">
        <w:rPr>
          <w:rFonts w:ascii="Arial" w:hAnsi="Arial" w:cs="Arial"/>
          <w:color w:val="1F497D" w:themeColor="text2"/>
          <w:sz w:val="20"/>
          <w:szCs w:val="20"/>
          <w:lang w:eastAsia="en-US"/>
        </w:rPr>
        <w:t>s</w:t>
      </w:r>
      <w:r w:rsidRPr="00946C15">
        <w:rPr>
          <w:rFonts w:ascii="Arial" w:hAnsi="Arial" w:cs="Arial"/>
          <w:color w:val="1F497D" w:themeColor="text2"/>
          <w:sz w:val="20"/>
          <w:szCs w:val="20"/>
          <w:lang w:eastAsia="en-US"/>
        </w:rPr>
        <w:t xml:space="preserve"> </w:t>
      </w:r>
      <w:r w:rsidR="00807786" w:rsidRPr="00946C15">
        <w:rPr>
          <w:rFonts w:ascii="Arial" w:hAnsi="Arial" w:cs="Arial"/>
          <w:color w:val="1F497D" w:themeColor="text2"/>
          <w:sz w:val="20"/>
          <w:szCs w:val="20"/>
          <w:lang w:eastAsia="en-US"/>
        </w:rPr>
        <w:t>materia de este Contrato</w:t>
      </w:r>
      <w:r w:rsidRPr="00946C15">
        <w:rPr>
          <w:rFonts w:ascii="Arial" w:hAnsi="Arial" w:cs="Arial"/>
          <w:color w:val="1F497D" w:themeColor="text2"/>
          <w:sz w:val="20"/>
          <w:szCs w:val="20"/>
          <w:lang w:eastAsia="en-US"/>
        </w:rPr>
        <w:t xml:space="preserve">, los apoderados del Cliente que operarán como Usuarios por medio del </w:t>
      </w:r>
      <w:r w:rsidR="00807786" w:rsidRPr="00946C15">
        <w:rPr>
          <w:rFonts w:ascii="Arial" w:hAnsi="Arial" w:cs="Arial"/>
          <w:color w:val="1F497D" w:themeColor="text2"/>
          <w:sz w:val="20"/>
          <w:szCs w:val="20"/>
          <w:lang w:eastAsia="en-US"/>
        </w:rPr>
        <w:t>mismo</w:t>
      </w:r>
      <w:r w:rsidRPr="00946C15">
        <w:rPr>
          <w:rFonts w:ascii="Arial" w:hAnsi="Arial" w:cs="Arial"/>
          <w:color w:val="1F497D" w:themeColor="text2"/>
          <w:sz w:val="20"/>
          <w:szCs w:val="20"/>
          <w:lang w:eastAsia="en-US"/>
        </w:rPr>
        <w:t xml:space="preserve">, y asimismo informar las facultades que ellos podrán ejercer a través del mismo canal. Por "informar" o "información de usuarios" o "información de facultades" se entenderá el acto ejecutado </w:t>
      </w:r>
      <w:r w:rsidR="00E25113" w:rsidRPr="00946C15">
        <w:rPr>
          <w:rFonts w:ascii="Arial" w:hAnsi="Arial" w:cs="Arial"/>
          <w:color w:val="1F497D" w:themeColor="text2"/>
          <w:sz w:val="20"/>
          <w:szCs w:val="20"/>
          <w:lang w:eastAsia="en-US"/>
        </w:rPr>
        <w:t xml:space="preserve">por el Administrador </w:t>
      </w:r>
      <w:r w:rsidRPr="00946C15">
        <w:rPr>
          <w:rFonts w:ascii="Arial" w:hAnsi="Arial" w:cs="Arial"/>
          <w:color w:val="1F497D" w:themeColor="text2"/>
          <w:sz w:val="20"/>
          <w:szCs w:val="20"/>
          <w:lang w:eastAsia="en-US"/>
        </w:rPr>
        <w:t xml:space="preserve">electrónicamente </w:t>
      </w:r>
      <w:r w:rsidR="00E25113" w:rsidRPr="00946C15">
        <w:rPr>
          <w:rFonts w:ascii="Arial" w:hAnsi="Arial" w:cs="Arial"/>
          <w:color w:val="1F497D" w:themeColor="text2"/>
          <w:sz w:val="20"/>
          <w:szCs w:val="20"/>
          <w:lang w:eastAsia="en-US"/>
        </w:rPr>
        <w:t xml:space="preserve">o alternativamente por escrito en soporte de papel mediante las suscripción de los documentos que el Banco establezca al efecto, </w:t>
      </w:r>
      <w:r w:rsidRPr="00946C15">
        <w:rPr>
          <w:rFonts w:ascii="Arial" w:hAnsi="Arial" w:cs="Arial"/>
          <w:color w:val="1F497D" w:themeColor="text2"/>
          <w:sz w:val="20"/>
          <w:szCs w:val="20"/>
          <w:lang w:eastAsia="en-US"/>
        </w:rPr>
        <w:t xml:space="preserve">en orden simplemente a incorporar como Usuarios en el sistema </w:t>
      </w:r>
      <w:r w:rsidR="00807786" w:rsidRPr="00946C15">
        <w:rPr>
          <w:rFonts w:ascii="Arial" w:hAnsi="Arial" w:cs="Arial"/>
          <w:color w:val="1F497D" w:themeColor="text2"/>
          <w:sz w:val="20"/>
          <w:szCs w:val="20"/>
          <w:lang w:eastAsia="en-US"/>
        </w:rPr>
        <w:t xml:space="preserve">materia de este Contrato </w:t>
      </w:r>
      <w:r w:rsidRPr="00946C15">
        <w:rPr>
          <w:rFonts w:ascii="Arial" w:hAnsi="Arial" w:cs="Arial"/>
          <w:color w:val="1F497D" w:themeColor="text2"/>
          <w:sz w:val="20"/>
          <w:szCs w:val="20"/>
          <w:lang w:eastAsia="en-US"/>
        </w:rPr>
        <w:t>el nombre y las facultades de los apoderados que, previamente designados por el Cliente, operarán a través de ese sistema.</w:t>
      </w:r>
    </w:p>
    <w:p w:rsidR="006B24B7" w:rsidRPr="00946C15" w:rsidRDefault="006B24B7" w:rsidP="00620F02">
      <w:pPr>
        <w:pStyle w:val="Default"/>
        <w:jc w:val="both"/>
        <w:rPr>
          <w:rFonts w:ascii="Arial" w:hAnsi="Arial" w:cs="Arial"/>
          <w:color w:val="1F497D" w:themeColor="text2"/>
          <w:sz w:val="20"/>
          <w:szCs w:val="20"/>
          <w:lang w:eastAsia="en-US"/>
        </w:rPr>
      </w:pPr>
    </w:p>
    <w:p w:rsidR="00620F02" w:rsidRPr="00946C15" w:rsidRDefault="00620F02" w:rsidP="009E6484">
      <w:pPr>
        <w:pStyle w:val="Default"/>
        <w:ind w:left="708"/>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Los apoderados que los Administradores </w:t>
      </w:r>
      <w:r w:rsidR="00E25113"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informen</w:t>
      </w:r>
      <w:r w:rsidR="00E25113"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como Usuarios en </w:t>
      </w:r>
      <w:r w:rsidR="00807786" w:rsidRPr="00946C15">
        <w:rPr>
          <w:rFonts w:ascii="Arial" w:hAnsi="Arial" w:cs="Arial"/>
          <w:color w:val="1F497D" w:themeColor="text2"/>
          <w:sz w:val="20"/>
          <w:szCs w:val="20"/>
          <w:lang w:eastAsia="en-US"/>
        </w:rPr>
        <w:t>el s</w:t>
      </w:r>
      <w:r w:rsidRPr="00946C15">
        <w:rPr>
          <w:rFonts w:ascii="Arial" w:hAnsi="Arial" w:cs="Arial"/>
          <w:color w:val="1F497D" w:themeColor="text2"/>
          <w:sz w:val="20"/>
          <w:szCs w:val="20"/>
          <w:lang w:eastAsia="en-US"/>
        </w:rPr>
        <w:t xml:space="preserve">istema deberán poseer con antelación las facultades que los Administradores informen en el mismo, las cuales les deberán haber sido legalmente conferidas por el Cliente. Estas facultades pueden consistir en administrar las cuentas corrientes del Cliente, solicitar y consultar saldos y cartolas, girar y transferir fondos, incluso desde línea de crédito, autorizar e instruir cargos, dar órdenes de no pago y, en general, operar ampliamente dichas cuentas; cobrar y percibir cuanto se le adeude al Cliente; tomar depósitos a la vista y a plazo, sean a nombre del mismo Cliente o de terceros; efectuar transferencias de fondos, sea entre los productos del Cliente o a terceros, y sea respecto de productos de valores custodiados en sociedades de Depósito de Valores; operar en tarjetas de crédito, consultar sus saldos y cartolas, autorizar cargos, realizar avances, efectuar transferencias de fondos y cualquier otra transacción relacionadas con ellas; consultar y obtener información sobre todo tipo de inversiones y operaciones que el Cliente mantenga en el Banco de Chile o en sus filiales, sean depósitos a la vista o a plazo, cuentas de ahorro, fondos mutuos, fondos de inversión, operaciones de leasing, </w:t>
      </w:r>
      <w:proofErr w:type="spellStart"/>
      <w:r w:rsidRPr="00946C15">
        <w:rPr>
          <w:rFonts w:ascii="Arial" w:hAnsi="Arial" w:cs="Arial"/>
          <w:color w:val="1F497D" w:themeColor="text2"/>
          <w:sz w:val="20"/>
          <w:szCs w:val="20"/>
          <w:lang w:eastAsia="en-US"/>
        </w:rPr>
        <w:t>factoring</w:t>
      </w:r>
      <w:proofErr w:type="spellEnd"/>
      <w:r w:rsidRPr="00946C15">
        <w:rPr>
          <w:rFonts w:ascii="Arial" w:hAnsi="Arial" w:cs="Arial"/>
          <w:color w:val="1F497D" w:themeColor="text2"/>
          <w:sz w:val="20"/>
          <w:szCs w:val="20"/>
          <w:lang w:eastAsia="en-US"/>
        </w:rPr>
        <w:t>, cobranzas, operaciones de crédito y cualquier otra del ámbito bancario. En estos casos, los poderes que posean los Usuarios deberán ser previamente aceptados por el Banco.</w:t>
      </w:r>
    </w:p>
    <w:p w:rsidR="00891401" w:rsidRPr="00946C15" w:rsidRDefault="00891401" w:rsidP="009E6484">
      <w:pPr>
        <w:pStyle w:val="Default"/>
        <w:ind w:left="708"/>
        <w:jc w:val="both"/>
        <w:rPr>
          <w:rFonts w:ascii="Arial" w:hAnsi="Arial" w:cs="Arial"/>
          <w:color w:val="1F497D" w:themeColor="text2"/>
          <w:sz w:val="20"/>
          <w:szCs w:val="20"/>
          <w:lang w:eastAsia="en-US"/>
        </w:rPr>
      </w:pPr>
    </w:p>
    <w:p w:rsidR="00891401" w:rsidRPr="00946C15" w:rsidRDefault="00891401" w:rsidP="009E6484">
      <w:pPr>
        <w:pStyle w:val="Default"/>
        <w:ind w:left="708"/>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3B33A5" w:rsidP="009E648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lastRenderedPageBreak/>
        <w:t>6</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 xml:space="preserve">Usuarios. Los Usuarios serán "designados" o "informados" por el Administrador en el sistema </w:t>
      </w:r>
      <w:r w:rsidR="00807786" w:rsidRPr="00946C15">
        <w:rPr>
          <w:rFonts w:ascii="Arial" w:hAnsi="Arial" w:cs="Arial"/>
          <w:color w:val="1F497D" w:themeColor="text2"/>
          <w:sz w:val="20"/>
          <w:szCs w:val="20"/>
          <w:lang w:eastAsia="en-US"/>
        </w:rPr>
        <w:t>que es objeto de este Contrato</w:t>
      </w:r>
      <w:r w:rsidR="00620F02" w:rsidRPr="00946C15">
        <w:rPr>
          <w:rFonts w:ascii="Arial" w:hAnsi="Arial" w:cs="Arial"/>
          <w:color w:val="1F497D" w:themeColor="text2"/>
          <w:sz w:val="20"/>
          <w:szCs w:val="20"/>
          <w:lang w:eastAsia="en-US"/>
        </w:rPr>
        <w:t>, según lo señalado en las cláusulas  anteriores.</w:t>
      </w:r>
    </w:p>
    <w:p w:rsidR="00807786" w:rsidRPr="00946C15" w:rsidRDefault="00807786" w:rsidP="00620F02">
      <w:pPr>
        <w:pStyle w:val="Default"/>
        <w:jc w:val="both"/>
        <w:rPr>
          <w:rFonts w:ascii="Arial" w:hAnsi="Arial" w:cs="Arial"/>
          <w:color w:val="1F497D" w:themeColor="text2"/>
          <w:sz w:val="20"/>
          <w:szCs w:val="20"/>
          <w:lang w:eastAsia="en-US"/>
        </w:rPr>
      </w:pPr>
    </w:p>
    <w:p w:rsidR="00AD2647" w:rsidRPr="00946C15" w:rsidRDefault="00AD2647"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Cuando los Usuarios sean "designados" por el Administrador, implicará que la sola designación y atribución de los poderes en el </w:t>
      </w:r>
      <w:r w:rsidR="00807786" w:rsidRPr="00946C15">
        <w:rPr>
          <w:rFonts w:ascii="Arial" w:hAnsi="Arial" w:cs="Arial"/>
          <w:color w:val="1F497D" w:themeColor="text2"/>
          <w:sz w:val="20"/>
          <w:szCs w:val="20"/>
          <w:lang w:eastAsia="en-US"/>
        </w:rPr>
        <w:t xml:space="preserve">mismo </w:t>
      </w:r>
      <w:r w:rsidRPr="00946C15">
        <w:rPr>
          <w:rFonts w:ascii="Arial" w:hAnsi="Arial" w:cs="Arial"/>
          <w:color w:val="1F497D" w:themeColor="text2"/>
          <w:sz w:val="20"/>
          <w:szCs w:val="20"/>
          <w:lang w:eastAsia="en-US"/>
        </w:rPr>
        <w:t>sistema, constituye el otorgamiento del poder.</w:t>
      </w:r>
    </w:p>
    <w:p w:rsidR="00807786" w:rsidRPr="00946C15" w:rsidRDefault="00807786"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Cuando los Usuarios sean "informados" por el Administrador, implicará que la función del Administrador consistirá en informar al Banco, a través </w:t>
      </w:r>
      <w:r w:rsidR="006B24B7" w:rsidRPr="00946C15">
        <w:rPr>
          <w:rFonts w:ascii="Arial" w:hAnsi="Arial" w:cs="Arial"/>
          <w:color w:val="1F497D" w:themeColor="text2"/>
          <w:sz w:val="20"/>
          <w:szCs w:val="20"/>
          <w:lang w:eastAsia="en-US"/>
        </w:rPr>
        <w:t xml:space="preserve">de los </w:t>
      </w:r>
      <w:r w:rsidR="00E25113" w:rsidRPr="00946C15">
        <w:rPr>
          <w:rFonts w:ascii="Arial" w:hAnsi="Arial" w:cs="Arial"/>
          <w:color w:val="1F497D" w:themeColor="text2"/>
          <w:sz w:val="20"/>
          <w:szCs w:val="20"/>
          <w:lang w:eastAsia="en-US"/>
        </w:rPr>
        <w:t xml:space="preserve">mecanismos indicados en </w:t>
      </w:r>
      <w:r w:rsidR="006B24B7" w:rsidRPr="00946C15">
        <w:rPr>
          <w:rFonts w:ascii="Arial" w:hAnsi="Arial" w:cs="Arial"/>
          <w:color w:val="1F497D" w:themeColor="text2"/>
          <w:sz w:val="20"/>
          <w:szCs w:val="20"/>
          <w:lang w:eastAsia="en-US"/>
        </w:rPr>
        <w:t>este Contrato</w:t>
      </w:r>
      <w:r w:rsidRPr="00946C15">
        <w:rPr>
          <w:rFonts w:ascii="Arial" w:hAnsi="Arial" w:cs="Arial"/>
          <w:color w:val="1F497D" w:themeColor="text2"/>
          <w:sz w:val="20"/>
          <w:szCs w:val="20"/>
          <w:lang w:eastAsia="en-US"/>
        </w:rPr>
        <w:t xml:space="preserve">, el nombre de los apoderados del Cliente que operarán como Usuarios en dicho sistema e informar las facultades que ellos utilizarán a través del mismo canal, facultades que ya habrán de haber recibido de parte del Cliente. Para los efectos del 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 los Usuarios, en su calidad de Usuarios, sólo podrán ejercer sus facultades a través de</w:t>
      </w:r>
      <w:r w:rsidR="006B24B7" w:rsidRPr="00946C15">
        <w:rPr>
          <w:rFonts w:ascii="Arial" w:hAnsi="Arial" w:cs="Arial"/>
          <w:color w:val="1F497D" w:themeColor="text2"/>
          <w:sz w:val="20"/>
          <w:szCs w:val="20"/>
          <w:lang w:eastAsia="en-US"/>
        </w:rPr>
        <w:t xml:space="preserve"> </w:t>
      </w:r>
      <w:r w:rsidRPr="00946C15">
        <w:rPr>
          <w:rFonts w:ascii="Arial" w:hAnsi="Arial" w:cs="Arial"/>
          <w:color w:val="1F497D" w:themeColor="text2"/>
          <w:sz w:val="20"/>
          <w:szCs w:val="20"/>
          <w:lang w:eastAsia="en-US"/>
        </w:rPr>
        <w:t>l</w:t>
      </w:r>
      <w:r w:rsidR="006B24B7" w:rsidRPr="00946C15">
        <w:rPr>
          <w:rFonts w:ascii="Arial" w:hAnsi="Arial" w:cs="Arial"/>
          <w:color w:val="1F497D" w:themeColor="text2"/>
          <w:sz w:val="20"/>
          <w:szCs w:val="20"/>
          <w:lang w:eastAsia="en-US"/>
        </w:rPr>
        <w:t xml:space="preserve">os mismos </w:t>
      </w:r>
      <w:r w:rsidRPr="00946C15">
        <w:rPr>
          <w:rFonts w:ascii="Arial" w:hAnsi="Arial" w:cs="Arial"/>
          <w:color w:val="1F497D" w:themeColor="text2"/>
          <w:sz w:val="20"/>
          <w:szCs w:val="20"/>
          <w:lang w:eastAsia="en-US"/>
        </w:rPr>
        <w:t>sistema</w:t>
      </w:r>
      <w:r w:rsidR="006B24B7" w:rsidRPr="00946C15">
        <w:rPr>
          <w:rFonts w:ascii="Arial" w:hAnsi="Arial" w:cs="Arial"/>
          <w:color w:val="1F497D" w:themeColor="text2"/>
          <w:sz w:val="20"/>
          <w:szCs w:val="20"/>
          <w:lang w:eastAsia="en-US"/>
        </w:rPr>
        <w:t>s</w:t>
      </w:r>
      <w:r w:rsidRPr="00946C15">
        <w:rPr>
          <w:rFonts w:ascii="Arial" w:hAnsi="Arial" w:cs="Arial"/>
          <w:color w:val="1F497D" w:themeColor="text2"/>
          <w:sz w:val="20"/>
          <w:szCs w:val="20"/>
          <w:lang w:eastAsia="en-US"/>
        </w:rPr>
        <w:t>.</w:t>
      </w:r>
    </w:p>
    <w:p w:rsidR="004C2CB5" w:rsidRPr="00946C15" w:rsidRDefault="004C2CB5" w:rsidP="00620F02">
      <w:pPr>
        <w:pStyle w:val="Default"/>
        <w:jc w:val="both"/>
        <w:rPr>
          <w:rFonts w:ascii="Arial" w:hAnsi="Arial" w:cs="Arial"/>
          <w:color w:val="1F497D" w:themeColor="text2"/>
          <w:sz w:val="20"/>
          <w:szCs w:val="20"/>
          <w:lang w:eastAsia="en-US"/>
        </w:rPr>
      </w:pPr>
    </w:p>
    <w:p w:rsidR="004C2CB5" w:rsidRPr="00946C15" w:rsidRDefault="004C2CB5" w:rsidP="004C2CB5">
      <w:pPr>
        <w:pStyle w:val="Default"/>
        <w:jc w:val="both"/>
        <w:rPr>
          <w:rFonts w:ascii="Arial" w:hAnsi="Arial" w:cs="Arial"/>
          <w:iCs/>
          <w:color w:val="1F497D" w:themeColor="text2"/>
          <w:sz w:val="20"/>
          <w:szCs w:val="20"/>
        </w:rPr>
      </w:pPr>
      <w:r w:rsidRPr="00946C15">
        <w:rPr>
          <w:rFonts w:ascii="Arial" w:hAnsi="Arial" w:cs="Arial"/>
          <w:iCs/>
          <w:color w:val="1F497D" w:themeColor="text2"/>
          <w:sz w:val="20"/>
          <w:szCs w:val="20"/>
        </w:rPr>
        <w:t>El Banco se reserva el derecho de no aceptar la designación o información de determinados usuarios, extendiendo la aplicación de las causales objetivas para el otorgamiento de productos bancarios, respecto de dichos usuarios.</w:t>
      </w:r>
    </w:p>
    <w:p w:rsidR="004C2CB5" w:rsidRPr="00946C15" w:rsidRDefault="004C2CB5"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7</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A77561" w:rsidRPr="00946C15">
        <w:rPr>
          <w:rFonts w:ascii="Arial" w:hAnsi="Arial" w:cs="Arial"/>
          <w:color w:val="1F497D" w:themeColor="text2"/>
          <w:sz w:val="20"/>
          <w:szCs w:val="20"/>
          <w:lang w:eastAsia="en-US"/>
        </w:rPr>
        <w:t>E</w:t>
      </w:r>
      <w:r w:rsidR="00620F02" w:rsidRPr="00946C15">
        <w:rPr>
          <w:rFonts w:ascii="Arial" w:hAnsi="Arial" w:cs="Arial"/>
          <w:color w:val="1F497D" w:themeColor="text2"/>
          <w:sz w:val="20"/>
          <w:szCs w:val="20"/>
          <w:lang w:eastAsia="en-US"/>
        </w:rPr>
        <w:t xml:space="preserve">l Banco </w:t>
      </w:r>
      <w:r w:rsidR="00A77561" w:rsidRPr="00946C15">
        <w:rPr>
          <w:rFonts w:ascii="Arial" w:hAnsi="Arial" w:cs="Arial"/>
          <w:color w:val="1F497D" w:themeColor="text2"/>
          <w:sz w:val="20"/>
          <w:szCs w:val="20"/>
          <w:lang w:eastAsia="en-US"/>
        </w:rPr>
        <w:t xml:space="preserve">habilitará </w:t>
      </w:r>
      <w:r w:rsidR="00620F02" w:rsidRPr="00946C15">
        <w:rPr>
          <w:rFonts w:ascii="Arial" w:hAnsi="Arial" w:cs="Arial"/>
          <w:color w:val="1F497D" w:themeColor="text2"/>
          <w:sz w:val="20"/>
          <w:szCs w:val="20"/>
          <w:lang w:eastAsia="en-US"/>
        </w:rPr>
        <w:t xml:space="preserve">a los Administradores las claves secretas necesarias para comenzar a operar en </w:t>
      </w:r>
      <w:r w:rsidR="006B24B7" w:rsidRPr="00946C15">
        <w:rPr>
          <w:rFonts w:ascii="Arial" w:hAnsi="Arial" w:cs="Arial"/>
          <w:color w:val="1F497D" w:themeColor="text2"/>
          <w:sz w:val="20"/>
          <w:szCs w:val="20"/>
          <w:lang w:eastAsia="en-US"/>
        </w:rPr>
        <w:t>los sistemas regulados por este Contrato</w:t>
      </w:r>
      <w:r w:rsidR="00620F02" w:rsidRPr="00946C15">
        <w:rPr>
          <w:rFonts w:ascii="Arial" w:hAnsi="Arial" w:cs="Arial"/>
          <w:color w:val="1F497D" w:themeColor="text2"/>
          <w:sz w:val="20"/>
          <w:szCs w:val="20"/>
          <w:lang w:eastAsia="en-US"/>
        </w:rPr>
        <w:t xml:space="preserve">. Se deja constancia que las claves de los Usuarios para utilizar </w:t>
      </w:r>
      <w:r w:rsidR="006B24B7" w:rsidRPr="00946C15">
        <w:rPr>
          <w:rFonts w:ascii="Arial" w:hAnsi="Arial" w:cs="Arial"/>
          <w:color w:val="1F497D" w:themeColor="text2"/>
          <w:sz w:val="20"/>
          <w:szCs w:val="20"/>
          <w:lang w:eastAsia="en-US"/>
        </w:rPr>
        <w:t xml:space="preserve">dichos sistemas </w:t>
      </w:r>
      <w:r w:rsidR="00620F02" w:rsidRPr="00946C15">
        <w:rPr>
          <w:rFonts w:ascii="Arial" w:hAnsi="Arial" w:cs="Arial"/>
          <w:color w:val="1F497D" w:themeColor="text2"/>
          <w:sz w:val="20"/>
          <w:szCs w:val="20"/>
          <w:lang w:eastAsia="en-US"/>
        </w:rPr>
        <w:t xml:space="preserve">serán </w:t>
      </w:r>
      <w:r w:rsidR="00A77561" w:rsidRPr="00946C15">
        <w:rPr>
          <w:rFonts w:ascii="Arial" w:hAnsi="Arial" w:cs="Arial"/>
          <w:color w:val="1F497D" w:themeColor="text2"/>
          <w:sz w:val="20"/>
          <w:szCs w:val="20"/>
          <w:lang w:eastAsia="en-US"/>
        </w:rPr>
        <w:t xml:space="preserve">habilitadas por el Banco a los mismos Usuarios “designados” o “informados” por el </w:t>
      </w:r>
      <w:r w:rsidR="00620F02" w:rsidRPr="00946C15">
        <w:rPr>
          <w:rFonts w:ascii="Arial" w:hAnsi="Arial" w:cs="Arial"/>
          <w:color w:val="1F497D" w:themeColor="text2"/>
          <w:sz w:val="20"/>
          <w:szCs w:val="20"/>
          <w:lang w:eastAsia="en-US"/>
        </w:rPr>
        <w:t xml:space="preserve">Administrador. En relación a la clave secreta, el Cliente se obliga, a través de los Administradores y Usuarios, a registrar </w:t>
      </w:r>
      <w:r w:rsidR="00B355BF" w:rsidRPr="00946C15">
        <w:rPr>
          <w:rFonts w:ascii="Arial" w:hAnsi="Arial" w:cs="Arial"/>
          <w:color w:val="1F497D" w:themeColor="text2"/>
          <w:sz w:val="20"/>
          <w:szCs w:val="20"/>
          <w:lang w:eastAsia="en-US"/>
        </w:rPr>
        <w:t xml:space="preserve">la </w:t>
      </w:r>
      <w:r w:rsidR="00620F02" w:rsidRPr="00946C15">
        <w:rPr>
          <w:rFonts w:ascii="Arial" w:hAnsi="Arial" w:cs="Arial"/>
          <w:color w:val="1F497D" w:themeColor="text2"/>
          <w:sz w:val="20"/>
          <w:szCs w:val="20"/>
          <w:lang w:eastAsia="en-US"/>
        </w:rPr>
        <w:t xml:space="preserve">clave secreta personal en la primera oportunidad en que utilicen los servicios objeto de este </w:t>
      </w:r>
      <w:r w:rsidRPr="00946C15">
        <w:rPr>
          <w:rFonts w:ascii="Arial" w:hAnsi="Arial" w:cs="Arial"/>
          <w:color w:val="1F497D" w:themeColor="text2"/>
          <w:sz w:val="20"/>
          <w:szCs w:val="20"/>
          <w:lang w:eastAsia="en-US"/>
        </w:rPr>
        <w:t>C</w:t>
      </w:r>
      <w:r w:rsidR="00620F02" w:rsidRPr="00946C15">
        <w:rPr>
          <w:rFonts w:ascii="Arial" w:hAnsi="Arial" w:cs="Arial"/>
          <w:color w:val="1F497D" w:themeColor="text2"/>
          <w:sz w:val="20"/>
          <w:szCs w:val="20"/>
          <w:lang w:eastAsia="en-US"/>
        </w:rPr>
        <w:t>ontrato.</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Adicionalmente, para los servicios o funcionalidades que el Banco determine, los mismos Usuarios y/o Administradores se deberán identificar además con una clave adicional de carácter dinámica y personal que es generada y asignada por un </w:t>
      </w:r>
      <w:r w:rsidR="00B355BF" w:rsidRPr="00946C15">
        <w:rPr>
          <w:rFonts w:ascii="Arial" w:hAnsi="Arial" w:cs="Arial"/>
          <w:color w:val="1F497D" w:themeColor="text2"/>
          <w:sz w:val="20"/>
          <w:szCs w:val="20"/>
          <w:lang w:eastAsia="en-US"/>
        </w:rPr>
        <w:t xml:space="preserve">mecanismo y/o </w:t>
      </w:r>
      <w:r w:rsidRPr="00946C15">
        <w:rPr>
          <w:rFonts w:ascii="Arial" w:hAnsi="Arial" w:cs="Arial"/>
          <w:color w:val="1F497D" w:themeColor="text2"/>
          <w:sz w:val="20"/>
          <w:szCs w:val="20"/>
          <w:lang w:eastAsia="en-US"/>
        </w:rPr>
        <w:t xml:space="preserve">dispositivo de seguridad el cual estará asociado </w:t>
      </w:r>
      <w:proofErr w:type="gramStart"/>
      <w:r w:rsidRPr="00946C15">
        <w:rPr>
          <w:rFonts w:ascii="Arial" w:hAnsi="Arial" w:cs="Arial"/>
          <w:color w:val="1F497D" w:themeColor="text2"/>
          <w:sz w:val="20"/>
          <w:szCs w:val="20"/>
          <w:lang w:eastAsia="en-US"/>
        </w:rPr>
        <w:t>al</w:t>
      </w:r>
      <w:proofErr w:type="gramEnd"/>
      <w:r w:rsidRPr="00946C15">
        <w:rPr>
          <w:rFonts w:ascii="Arial" w:hAnsi="Arial" w:cs="Arial"/>
          <w:color w:val="1F497D" w:themeColor="text2"/>
          <w:sz w:val="20"/>
          <w:szCs w:val="20"/>
          <w:lang w:eastAsia="en-US"/>
        </w:rPr>
        <w:t xml:space="preserve"> Rut del mismo Usuario. El Cliente instruye al Banco para que, en el caso que el Usuario no dispusiese actualmente de dicho </w:t>
      </w:r>
      <w:r w:rsidR="00B355BF" w:rsidRPr="00946C15">
        <w:rPr>
          <w:rFonts w:ascii="Arial" w:hAnsi="Arial" w:cs="Arial"/>
          <w:color w:val="1F497D" w:themeColor="text2"/>
          <w:sz w:val="20"/>
          <w:szCs w:val="20"/>
          <w:lang w:eastAsia="en-US"/>
        </w:rPr>
        <w:t xml:space="preserve">mecanismo y/o </w:t>
      </w:r>
      <w:r w:rsidRPr="00946C15">
        <w:rPr>
          <w:rFonts w:ascii="Arial" w:hAnsi="Arial" w:cs="Arial"/>
          <w:color w:val="1F497D" w:themeColor="text2"/>
          <w:sz w:val="20"/>
          <w:szCs w:val="20"/>
          <w:lang w:eastAsia="en-US"/>
        </w:rPr>
        <w:t xml:space="preserve">dispositivo, proceda a hacerle entrega </w:t>
      </w:r>
      <w:r w:rsidR="00B355BF" w:rsidRPr="00946C15">
        <w:rPr>
          <w:rFonts w:ascii="Arial" w:hAnsi="Arial" w:cs="Arial"/>
          <w:color w:val="1F497D" w:themeColor="text2"/>
          <w:sz w:val="20"/>
          <w:szCs w:val="20"/>
          <w:lang w:eastAsia="en-US"/>
        </w:rPr>
        <w:t xml:space="preserve">y/o habilitar </w:t>
      </w:r>
      <w:r w:rsidRPr="00946C15">
        <w:rPr>
          <w:rFonts w:ascii="Arial" w:hAnsi="Arial" w:cs="Arial"/>
          <w:color w:val="1F497D" w:themeColor="text2"/>
          <w:sz w:val="20"/>
          <w:szCs w:val="20"/>
          <w:lang w:eastAsia="en-US"/>
        </w:rPr>
        <w:t xml:space="preserve">uno de ellos. Si el Usuario ya dispusiese de un </w:t>
      </w:r>
      <w:r w:rsidR="00B355BF" w:rsidRPr="00946C15">
        <w:rPr>
          <w:rFonts w:ascii="Arial" w:hAnsi="Arial" w:cs="Arial"/>
          <w:color w:val="1F497D" w:themeColor="text2"/>
          <w:sz w:val="20"/>
          <w:szCs w:val="20"/>
          <w:lang w:eastAsia="en-US"/>
        </w:rPr>
        <w:t xml:space="preserve">mecanismo o </w:t>
      </w:r>
      <w:r w:rsidRPr="00946C15">
        <w:rPr>
          <w:rFonts w:ascii="Arial" w:hAnsi="Arial" w:cs="Arial"/>
          <w:color w:val="1F497D" w:themeColor="text2"/>
          <w:sz w:val="20"/>
          <w:szCs w:val="20"/>
          <w:lang w:eastAsia="en-US"/>
        </w:rPr>
        <w:t xml:space="preserve">dispositivo, entregado </w:t>
      </w:r>
      <w:r w:rsidR="00B355BF" w:rsidRPr="00946C15">
        <w:rPr>
          <w:rFonts w:ascii="Arial" w:hAnsi="Arial" w:cs="Arial"/>
          <w:color w:val="1F497D" w:themeColor="text2"/>
          <w:sz w:val="20"/>
          <w:szCs w:val="20"/>
          <w:lang w:eastAsia="en-US"/>
        </w:rPr>
        <w:t xml:space="preserve">o habilitado </w:t>
      </w:r>
      <w:r w:rsidRPr="00946C15">
        <w:rPr>
          <w:rFonts w:ascii="Arial" w:hAnsi="Arial" w:cs="Arial"/>
          <w:color w:val="1F497D" w:themeColor="text2"/>
          <w:sz w:val="20"/>
          <w:szCs w:val="20"/>
          <w:lang w:eastAsia="en-US"/>
        </w:rPr>
        <w:t xml:space="preserve">por el Banco, los términos del presente instrumento se </w:t>
      </w:r>
      <w:proofErr w:type="gramStart"/>
      <w:r w:rsidRPr="00946C15">
        <w:rPr>
          <w:rFonts w:ascii="Arial" w:hAnsi="Arial" w:cs="Arial"/>
          <w:color w:val="1F497D" w:themeColor="text2"/>
          <w:sz w:val="20"/>
          <w:szCs w:val="20"/>
          <w:lang w:eastAsia="en-US"/>
        </w:rPr>
        <w:t>aplicarán</w:t>
      </w:r>
      <w:proofErr w:type="gramEnd"/>
      <w:r w:rsidRPr="00946C15">
        <w:rPr>
          <w:rFonts w:ascii="Arial" w:hAnsi="Arial" w:cs="Arial"/>
          <w:color w:val="1F497D" w:themeColor="text2"/>
          <w:sz w:val="20"/>
          <w:szCs w:val="20"/>
          <w:lang w:eastAsia="en-US"/>
        </w:rPr>
        <w:t xml:space="preserve"> al uso de éste. El dispositivo </w:t>
      </w:r>
      <w:r w:rsidR="00B355BF" w:rsidRPr="00946C15">
        <w:rPr>
          <w:rFonts w:ascii="Arial" w:hAnsi="Arial" w:cs="Arial"/>
          <w:color w:val="1F497D" w:themeColor="text2"/>
          <w:sz w:val="20"/>
          <w:szCs w:val="20"/>
          <w:lang w:eastAsia="en-US"/>
        </w:rPr>
        <w:t xml:space="preserve">o mecanismo </w:t>
      </w:r>
      <w:r w:rsidRPr="00946C15">
        <w:rPr>
          <w:rFonts w:ascii="Arial" w:hAnsi="Arial" w:cs="Arial"/>
          <w:color w:val="1F497D" w:themeColor="text2"/>
          <w:sz w:val="20"/>
          <w:szCs w:val="20"/>
          <w:lang w:eastAsia="en-US"/>
        </w:rPr>
        <w:t xml:space="preserve">de seguridad de generación o asignación de clave dinámica personal correspondiente, constituye una firma electrónica del Usuario que lo identifica en las consultas, transferencias de fondos y operaciones en general que efectúe respecto de los productos del Cliente, mediante canales de auto atención remota o a distancia materia de este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 xml:space="preserve">ontrato. Atendido que el </w:t>
      </w:r>
      <w:r w:rsidR="00B355BF" w:rsidRPr="00946C15">
        <w:rPr>
          <w:rFonts w:ascii="Arial" w:hAnsi="Arial" w:cs="Arial"/>
          <w:color w:val="1F497D" w:themeColor="text2"/>
          <w:sz w:val="20"/>
          <w:szCs w:val="20"/>
          <w:lang w:eastAsia="en-US"/>
        </w:rPr>
        <w:t xml:space="preserve">mecanismo o </w:t>
      </w:r>
      <w:r w:rsidRPr="00946C15">
        <w:rPr>
          <w:rFonts w:ascii="Arial" w:hAnsi="Arial" w:cs="Arial"/>
          <w:color w:val="1F497D" w:themeColor="text2"/>
          <w:sz w:val="20"/>
          <w:szCs w:val="20"/>
          <w:lang w:eastAsia="en-US"/>
        </w:rPr>
        <w:t>dispositivo generador de clave dinámica constituye una firma electrónica personal del Usuario, el Cliente declara y acepta que el Usuario también podrá utilizarlo en aquellas consultas, transferencias de fondos y operaciones en general que efectúe el propio Usuario en su carácter de titular de uno o más productos en el Banco de Chile y/o en su carácter de mandatario y/o representante de otras personas naturales o jurídicas, distintas del Cliente, titulares de uno o más productos en el mismo Banco.</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Los Administradores y los Usuarios accederán al servicio </w:t>
      </w:r>
      <w:r w:rsidR="002A5806" w:rsidRPr="00946C15">
        <w:rPr>
          <w:rFonts w:ascii="Arial" w:hAnsi="Arial" w:cs="Arial"/>
          <w:color w:val="1F497D" w:themeColor="text2"/>
          <w:sz w:val="20"/>
          <w:szCs w:val="20"/>
          <w:lang w:eastAsia="en-US"/>
        </w:rPr>
        <w:t xml:space="preserve">y funcionalidades </w:t>
      </w:r>
      <w:r w:rsidRPr="00946C15">
        <w:rPr>
          <w:rFonts w:ascii="Arial" w:hAnsi="Arial" w:cs="Arial"/>
          <w:color w:val="1F497D" w:themeColor="text2"/>
          <w:sz w:val="20"/>
          <w:szCs w:val="20"/>
          <w:lang w:eastAsia="en-US"/>
        </w:rPr>
        <w:t>proporcionando su número de RUT</w:t>
      </w:r>
      <w:r w:rsidR="00B355BF" w:rsidRPr="00946C15">
        <w:rPr>
          <w:rFonts w:ascii="Arial" w:hAnsi="Arial" w:cs="Arial"/>
          <w:color w:val="1F497D" w:themeColor="text2"/>
          <w:sz w:val="20"/>
          <w:szCs w:val="20"/>
          <w:lang w:eastAsia="en-US"/>
        </w:rPr>
        <w:t xml:space="preserve"> u otro mecanismo de identificación personal</w:t>
      </w:r>
      <w:r w:rsidRPr="00946C15">
        <w:rPr>
          <w:rFonts w:ascii="Arial" w:hAnsi="Arial" w:cs="Arial"/>
          <w:color w:val="1F497D" w:themeColor="text2"/>
          <w:sz w:val="20"/>
          <w:szCs w:val="20"/>
          <w:lang w:eastAsia="en-US"/>
        </w:rPr>
        <w:t xml:space="preserve">, </w:t>
      </w:r>
      <w:r w:rsidR="00B355BF" w:rsidRPr="00946C15">
        <w:rPr>
          <w:rFonts w:ascii="Arial" w:hAnsi="Arial" w:cs="Arial"/>
          <w:color w:val="1F497D" w:themeColor="text2"/>
          <w:sz w:val="20"/>
          <w:szCs w:val="20"/>
          <w:lang w:eastAsia="en-US"/>
        </w:rPr>
        <w:t xml:space="preserve">además de la </w:t>
      </w:r>
      <w:r w:rsidR="00D82044" w:rsidRPr="00946C15">
        <w:rPr>
          <w:rFonts w:ascii="Arial" w:hAnsi="Arial" w:cs="Arial"/>
          <w:color w:val="1F497D" w:themeColor="text2"/>
          <w:sz w:val="20"/>
          <w:szCs w:val="20"/>
          <w:lang w:eastAsia="en-US"/>
        </w:rPr>
        <w:t xml:space="preserve">respectiva firma electrónica constituida por la </w:t>
      </w:r>
      <w:r w:rsidRPr="00946C15">
        <w:rPr>
          <w:rFonts w:ascii="Arial" w:hAnsi="Arial" w:cs="Arial"/>
          <w:color w:val="1F497D" w:themeColor="text2"/>
          <w:sz w:val="20"/>
          <w:szCs w:val="20"/>
          <w:lang w:eastAsia="en-US"/>
        </w:rPr>
        <w:t>clave secreta personal y clave dinámica</w:t>
      </w:r>
      <w:r w:rsidR="002A5806"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 según corresponda.</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 xml:space="preserve">Los servicios y/o funcionalidades otorgados por el Banco al Cliente en conformidad al 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 xml:space="preserve">ontrato están dotados de sistemas de seguridad y de claves de acceso que son conocidas exclusivamente por el Cliente y/o por los Administradores y/o Usuarios designados por éste, por lo tanto, el uso y manejo de las mismas son de exclusiva responsabilidad del Cliente, asumiendo este último las consecuencias tanto de su divulgación a terceros, como por el uso que éstos hagan de éstas. Conforme a lo anterior adicionalmente el Banco no tendrá responsabilidad, por la mala utilización que pudiera otorgársele por parte del propio Cliente y/o por parte de los </w:t>
      </w:r>
      <w:r w:rsidR="002A5806" w:rsidRPr="00946C15">
        <w:rPr>
          <w:rFonts w:ascii="Arial" w:hAnsi="Arial" w:cs="Arial"/>
          <w:color w:val="1F497D" w:themeColor="text2"/>
          <w:sz w:val="20"/>
          <w:szCs w:val="20"/>
          <w:lang w:eastAsia="en-US"/>
        </w:rPr>
        <w:t xml:space="preserve">Administradores y/o </w:t>
      </w:r>
      <w:r w:rsidRPr="00946C15">
        <w:rPr>
          <w:rFonts w:ascii="Arial" w:hAnsi="Arial" w:cs="Arial"/>
          <w:color w:val="1F497D" w:themeColor="text2"/>
          <w:sz w:val="20"/>
          <w:szCs w:val="20"/>
          <w:lang w:eastAsia="en-US"/>
        </w:rPr>
        <w:t xml:space="preserve">Usuarios. Por consiguiente el Banco no responderá, de modo alguno, por los perjuicios y daños que puedan provocarse al Cliente por el mal uso por parte de éste y/o de los </w:t>
      </w:r>
      <w:r w:rsidR="00D82044" w:rsidRPr="00946C15">
        <w:rPr>
          <w:rFonts w:ascii="Arial" w:hAnsi="Arial" w:cs="Arial"/>
          <w:color w:val="1F497D" w:themeColor="text2"/>
          <w:sz w:val="20"/>
          <w:szCs w:val="20"/>
          <w:lang w:eastAsia="en-US"/>
        </w:rPr>
        <w:t xml:space="preserve">Administradores y/o </w:t>
      </w:r>
      <w:r w:rsidRPr="00946C15">
        <w:rPr>
          <w:rFonts w:ascii="Arial" w:hAnsi="Arial" w:cs="Arial"/>
          <w:color w:val="1F497D" w:themeColor="text2"/>
          <w:sz w:val="20"/>
          <w:szCs w:val="20"/>
          <w:lang w:eastAsia="en-US"/>
        </w:rPr>
        <w:t xml:space="preserve">Usuarios de todas las claves indicadas en las funcionalidades a que se puede acceder a través </w:t>
      </w:r>
      <w:r w:rsidR="003B33A5" w:rsidRPr="00946C15">
        <w:rPr>
          <w:rFonts w:ascii="Arial" w:hAnsi="Arial" w:cs="Arial"/>
          <w:color w:val="1F497D" w:themeColor="text2"/>
          <w:sz w:val="20"/>
          <w:szCs w:val="20"/>
          <w:lang w:eastAsia="en-US"/>
        </w:rPr>
        <w:t>de los servicios materia de este Contrato</w:t>
      </w:r>
      <w:r w:rsidRPr="00946C15">
        <w:rPr>
          <w:rFonts w:ascii="Arial" w:hAnsi="Arial" w:cs="Arial"/>
          <w:color w:val="1F497D" w:themeColor="text2"/>
          <w:sz w:val="20"/>
          <w:szCs w:val="20"/>
          <w:lang w:eastAsia="en-US"/>
        </w:rPr>
        <w:t>.</w:t>
      </w:r>
    </w:p>
    <w:p w:rsidR="00620F02" w:rsidRPr="00946C15" w:rsidRDefault="00620F02" w:rsidP="00620F02">
      <w:pPr>
        <w:pStyle w:val="Default"/>
        <w:jc w:val="both"/>
        <w:rPr>
          <w:rFonts w:ascii="Arial" w:hAnsi="Arial" w:cs="Arial"/>
          <w:color w:val="1F497D" w:themeColor="text2"/>
          <w:sz w:val="20"/>
          <w:szCs w:val="20"/>
          <w:lang w:eastAsia="en-US"/>
        </w:rPr>
      </w:pPr>
    </w:p>
    <w:p w:rsidR="003B33A5"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El Cliente instruye al Banco para que éste acepte y entienda que toda consulta, operación o tra</w:t>
      </w:r>
      <w:r w:rsidR="003B33A5" w:rsidRPr="00946C15">
        <w:rPr>
          <w:rFonts w:ascii="Arial" w:hAnsi="Arial" w:cs="Arial"/>
          <w:color w:val="1F497D" w:themeColor="text2"/>
          <w:sz w:val="20"/>
          <w:szCs w:val="20"/>
          <w:lang w:eastAsia="en-US"/>
        </w:rPr>
        <w:t xml:space="preserve">nsacción efectuada a través de los medios que son objeto de este Contrato </w:t>
      </w:r>
      <w:r w:rsidRPr="00946C15">
        <w:rPr>
          <w:rFonts w:ascii="Arial" w:hAnsi="Arial" w:cs="Arial"/>
          <w:color w:val="1F497D" w:themeColor="text2"/>
          <w:sz w:val="20"/>
          <w:szCs w:val="20"/>
          <w:lang w:eastAsia="en-US"/>
        </w:rPr>
        <w:t xml:space="preserve">dando o digitando las claves secretas correspondientes, deba entenderse efectuado por él mismo. En tal caso y cumplidos dichos requisitos, el Banco podrá considerar que tal consulta, operación o transacción ha sido realizada en forma válida, legítima y auténticamente por el Cliente, sin necesidad de efectuar o tomar otro resguardo de ninguna índole, aceptando el Cliente que no deberá acreditarle al Banco ni a terceros, el hecho de que realizó la consulta, operación o transacción. El Cliente se hace responsable de cualquier perjuicio que experimente el Banco, reconociendo que esta declaración es esencial y que ha sido condición determinante para la celebración del presente Contrato. </w:t>
      </w:r>
    </w:p>
    <w:p w:rsidR="003B33A5" w:rsidRPr="00946C15" w:rsidRDefault="003B33A5"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lastRenderedPageBreak/>
        <w:t xml:space="preserve">Se conviene entre las partes la equiparación jurídica de la firma electrónica constituida por las claves secretas que el Banco otorga conforme a este Contrato, a la firma manuscrita del Cliente. En virtud de lo anterior, la utilización de los Servicios Electrónicos Remotos por parte del Cliente a través de sus Usuarios, importará, para todos los efectos legales, una manifestación de voluntad del Cliente. Todos los actos y contratos otorgados o celebrados a través de los Servicios Electrónicos Remotos, conforme a este Contrato, serán válidos de la misma manera y producirán los mismos efectos que los celebrados por escrito y en soporte papel, gozando en consecuencia, de plenos efectos jurídicos. El Cliente, instruye al Banco para que éste acepte y entienda que todo llamado telefónico, operación o transacción electrónica que efectúe alguna persona dando o digitando su firma electrónica además del número de RUT </w:t>
      </w:r>
      <w:r w:rsidR="002A5806" w:rsidRPr="00946C15">
        <w:rPr>
          <w:rFonts w:ascii="Arial" w:hAnsi="Arial" w:cs="Arial"/>
          <w:color w:val="1F497D" w:themeColor="text2"/>
          <w:sz w:val="20"/>
          <w:szCs w:val="20"/>
          <w:lang w:eastAsia="en-US"/>
        </w:rPr>
        <w:t xml:space="preserve">del Cliente u otro medio de identificación que el habilite Banco, </w:t>
      </w:r>
      <w:r w:rsidRPr="00946C15">
        <w:rPr>
          <w:rFonts w:ascii="Arial" w:hAnsi="Arial" w:cs="Arial"/>
          <w:color w:val="1F497D" w:themeColor="text2"/>
          <w:sz w:val="20"/>
          <w:szCs w:val="20"/>
          <w:lang w:eastAsia="en-US"/>
        </w:rPr>
        <w:t>deba entenderse hecho por el propio Cliente. En tales casos, y cumplidos dichos requisitos, el Banco considerará que tal instrucción ha emanado válida, legítima y auténticamente del Cliente, sin necesidad de efectuar, realizar o tomar otro resguardo, de ninguna índole, aceptando el Cliente que no deberá acreditarle al Banco ni a terceros, el hecho de la consulta o el haber dado efectivamente la instrucción.</w:t>
      </w:r>
    </w:p>
    <w:p w:rsidR="003B33A5" w:rsidRPr="00946C15" w:rsidRDefault="003B33A5"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8</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El Cliente asume toda responsabilidad que pudiere derivarse respecto de hechos, actos y contratos que realicen o celebren los Administradores y/o Usuarios</w:t>
      </w:r>
      <w:r w:rsidR="006B24B7" w:rsidRPr="00946C15">
        <w:rPr>
          <w:rFonts w:ascii="Arial" w:hAnsi="Arial" w:cs="Arial"/>
          <w:color w:val="1F497D" w:themeColor="text2"/>
          <w:sz w:val="20"/>
          <w:szCs w:val="20"/>
          <w:lang w:eastAsia="en-US"/>
        </w:rPr>
        <w:t xml:space="preserve">, no correspondiendo </w:t>
      </w:r>
      <w:r w:rsidR="00620F02" w:rsidRPr="00946C15">
        <w:rPr>
          <w:rFonts w:ascii="Arial" w:hAnsi="Arial" w:cs="Arial"/>
          <w:color w:val="1F497D" w:themeColor="text2"/>
          <w:sz w:val="20"/>
          <w:szCs w:val="20"/>
          <w:lang w:eastAsia="en-US"/>
        </w:rPr>
        <w:t>al Banco responsabilidad al respecto.</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9</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El Cliente instruye al Banco para que éste acepte y entienda que toda designación y/o información de Usuario(s), como asimismo todo otorgamiento y/o información de facultades, que se efectúe a través de</w:t>
      </w:r>
      <w:r w:rsidR="006B24B7" w:rsidRPr="00946C15">
        <w:rPr>
          <w:rFonts w:ascii="Arial" w:hAnsi="Arial" w:cs="Arial"/>
          <w:color w:val="1F497D" w:themeColor="text2"/>
          <w:sz w:val="20"/>
          <w:szCs w:val="20"/>
          <w:lang w:eastAsia="en-US"/>
        </w:rPr>
        <w:t xml:space="preserve"> </w:t>
      </w:r>
      <w:r w:rsidR="00620F02" w:rsidRPr="00946C15">
        <w:rPr>
          <w:rFonts w:ascii="Arial" w:hAnsi="Arial" w:cs="Arial"/>
          <w:color w:val="1F497D" w:themeColor="text2"/>
          <w:sz w:val="20"/>
          <w:szCs w:val="20"/>
          <w:lang w:eastAsia="en-US"/>
        </w:rPr>
        <w:t>l</w:t>
      </w:r>
      <w:r w:rsidR="006B24B7" w:rsidRPr="00946C15">
        <w:rPr>
          <w:rFonts w:ascii="Arial" w:hAnsi="Arial" w:cs="Arial"/>
          <w:color w:val="1F497D" w:themeColor="text2"/>
          <w:sz w:val="20"/>
          <w:szCs w:val="20"/>
          <w:lang w:eastAsia="en-US"/>
        </w:rPr>
        <w:t>os</w:t>
      </w:r>
      <w:r w:rsidR="00620F02" w:rsidRPr="00946C15">
        <w:rPr>
          <w:rFonts w:ascii="Arial" w:hAnsi="Arial" w:cs="Arial"/>
          <w:color w:val="1F497D" w:themeColor="text2"/>
          <w:sz w:val="20"/>
          <w:szCs w:val="20"/>
          <w:lang w:eastAsia="en-US"/>
        </w:rPr>
        <w:t xml:space="preserve"> </w:t>
      </w:r>
      <w:r w:rsidR="002A5806" w:rsidRPr="00946C15">
        <w:rPr>
          <w:rFonts w:ascii="Arial" w:hAnsi="Arial" w:cs="Arial"/>
          <w:color w:val="1F497D" w:themeColor="text2"/>
          <w:sz w:val="20"/>
          <w:szCs w:val="20"/>
          <w:lang w:eastAsia="en-US"/>
        </w:rPr>
        <w:t xml:space="preserve">medios indicados en </w:t>
      </w:r>
      <w:r w:rsidR="006B24B7" w:rsidRPr="00946C15">
        <w:rPr>
          <w:rFonts w:ascii="Arial" w:hAnsi="Arial" w:cs="Arial"/>
          <w:color w:val="1F497D" w:themeColor="text2"/>
          <w:sz w:val="20"/>
          <w:szCs w:val="20"/>
          <w:lang w:eastAsia="en-US"/>
        </w:rPr>
        <w:t>este Contrato</w:t>
      </w:r>
      <w:r w:rsidR="00620F02" w:rsidRPr="00946C15">
        <w:rPr>
          <w:rFonts w:ascii="Arial" w:hAnsi="Arial" w:cs="Arial"/>
          <w:color w:val="1F497D" w:themeColor="text2"/>
          <w:sz w:val="20"/>
          <w:szCs w:val="20"/>
          <w:lang w:eastAsia="en-US"/>
        </w:rPr>
        <w:t>, deba entenderse efectuado por el mismo Cliente. En tal caso, el Banco</w:t>
      </w:r>
      <w:r w:rsidRPr="00946C15">
        <w:rPr>
          <w:rFonts w:ascii="Arial" w:hAnsi="Arial" w:cs="Arial"/>
          <w:color w:val="1F497D" w:themeColor="text2"/>
          <w:sz w:val="20"/>
          <w:szCs w:val="20"/>
          <w:lang w:eastAsia="en-US"/>
        </w:rPr>
        <w:t xml:space="preserve"> </w:t>
      </w:r>
      <w:r w:rsidR="00620F02" w:rsidRPr="00946C15">
        <w:rPr>
          <w:rFonts w:ascii="Arial" w:hAnsi="Arial" w:cs="Arial"/>
          <w:color w:val="1F497D" w:themeColor="text2"/>
          <w:sz w:val="20"/>
          <w:szCs w:val="20"/>
          <w:lang w:eastAsia="en-US"/>
        </w:rPr>
        <w:t xml:space="preserve">podrá considerar que tal designación y/o información de Usuarios, como otorgamiento y/o información de facultades, han sido realizadas en forma válida, legítima y auténticamente por el Cliente, con poderes válidos y suficientes, sin necesidad que el Banco deba efectuar o tomar otro resguardo. </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10</w:t>
      </w:r>
      <w:r w:rsidR="00410229"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 xml:space="preserve">Los Administradores sólo podrán ser designados por el Cliente por escrito y a través de Anexo al presente </w:t>
      </w:r>
      <w:r w:rsidRPr="00946C15">
        <w:rPr>
          <w:rFonts w:ascii="Arial" w:hAnsi="Arial" w:cs="Arial"/>
          <w:color w:val="1F497D" w:themeColor="text2"/>
          <w:sz w:val="20"/>
          <w:szCs w:val="20"/>
          <w:lang w:eastAsia="en-US"/>
        </w:rPr>
        <w:t>C</w:t>
      </w:r>
      <w:r w:rsidR="00620F02" w:rsidRPr="00946C15">
        <w:rPr>
          <w:rFonts w:ascii="Arial" w:hAnsi="Arial" w:cs="Arial"/>
          <w:color w:val="1F497D" w:themeColor="text2"/>
          <w:sz w:val="20"/>
          <w:szCs w:val="20"/>
          <w:lang w:eastAsia="en-US"/>
        </w:rPr>
        <w:t>ontrato, el cual, firmado por el Cliente, forma parte integrante del mismo.</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620F02"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El Cliente podrá designar, modificar y/o revocar a los Administradores cuantas veces estime necesario, a través de</w:t>
      </w:r>
      <w:r w:rsidR="002A5806" w:rsidRPr="00946C15">
        <w:rPr>
          <w:rFonts w:ascii="Arial" w:hAnsi="Arial" w:cs="Arial"/>
          <w:color w:val="1F497D" w:themeColor="text2"/>
          <w:sz w:val="20"/>
          <w:szCs w:val="20"/>
          <w:lang w:eastAsia="en-US"/>
        </w:rPr>
        <w:t xml:space="preserve"> medios electrónicos o</w:t>
      </w:r>
      <w:r w:rsidRPr="00946C15">
        <w:rPr>
          <w:rFonts w:ascii="Arial" w:hAnsi="Arial" w:cs="Arial"/>
          <w:color w:val="1F497D" w:themeColor="text2"/>
          <w:sz w:val="20"/>
          <w:szCs w:val="20"/>
          <w:lang w:eastAsia="en-US"/>
        </w:rPr>
        <w:t xml:space="preserve"> aviso escrito </w:t>
      </w:r>
      <w:r w:rsidR="002A5806" w:rsidRPr="00946C15">
        <w:rPr>
          <w:rFonts w:ascii="Arial" w:hAnsi="Arial" w:cs="Arial"/>
          <w:color w:val="1F497D" w:themeColor="text2"/>
          <w:sz w:val="20"/>
          <w:szCs w:val="20"/>
          <w:lang w:eastAsia="en-US"/>
        </w:rPr>
        <w:t xml:space="preserve">en soporte de papel </w:t>
      </w:r>
      <w:r w:rsidRPr="00946C15">
        <w:rPr>
          <w:rFonts w:ascii="Arial" w:hAnsi="Arial" w:cs="Arial"/>
          <w:color w:val="1F497D" w:themeColor="text2"/>
          <w:sz w:val="20"/>
          <w:szCs w:val="20"/>
          <w:lang w:eastAsia="en-US"/>
        </w:rPr>
        <w:t xml:space="preserve">dirigido al Banco y junto con la firma de un nuevo Anexo al presente </w:t>
      </w:r>
      <w:r w:rsidR="003B33A5" w:rsidRPr="00946C15">
        <w:rPr>
          <w:rFonts w:ascii="Arial" w:hAnsi="Arial" w:cs="Arial"/>
          <w:color w:val="1F497D" w:themeColor="text2"/>
          <w:sz w:val="20"/>
          <w:szCs w:val="20"/>
          <w:lang w:eastAsia="en-US"/>
        </w:rPr>
        <w:t>C</w:t>
      </w:r>
      <w:r w:rsidRPr="00946C15">
        <w:rPr>
          <w:rFonts w:ascii="Arial" w:hAnsi="Arial" w:cs="Arial"/>
          <w:color w:val="1F497D" w:themeColor="text2"/>
          <w:sz w:val="20"/>
          <w:szCs w:val="20"/>
          <w:lang w:eastAsia="en-US"/>
        </w:rPr>
        <w:t>ontrato, documentos que deberán ser suscritos por apoderados del Cliente debidamente facultados para ello. Las revocaciones de Administrador que efectúe el Cliente sólo producirán efectos respecto del Banco a partir del tercer día hábil bancario siguiente de que este último sea notificado fehacientemente de tal circunstancia.</w:t>
      </w:r>
    </w:p>
    <w:p w:rsidR="00620F02" w:rsidRPr="00946C15" w:rsidRDefault="00620F02" w:rsidP="00620F02">
      <w:pPr>
        <w:pStyle w:val="Default"/>
        <w:jc w:val="both"/>
        <w:rPr>
          <w:rFonts w:ascii="Arial" w:hAnsi="Arial" w:cs="Arial"/>
          <w:color w:val="1F497D" w:themeColor="text2"/>
          <w:sz w:val="20"/>
          <w:szCs w:val="20"/>
          <w:lang w:eastAsia="en-US"/>
        </w:rPr>
      </w:pPr>
    </w:p>
    <w:p w:rsidR="00620F02" w:rsidRPr="00946C15" w:rsidRDefault="003B33A5" w:rsidP="00620F02">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11</w:t>
      </w:r>
      <w:r w:rsidR="00620F02"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620F02" w:rsidRPr="00946C15">
        <w:rPr>
          <w:rFonts w:ascii="Arial" w:hAnsi="Arial" w:cs="Arial"/>
          <w:color w:val="1F497D" w:themeColor="text2"/>
          <w:sz w:val="20"/>
          <w:szCs w:val="20"/>
          <w:lang w:eastAsia="en-US"/>
        </w:rPr>
        <w:t xml:space="preserve">La designación, información y revocación de Usuarios, como el otorgamiento y/o información de facultades, podrán efectuarse en forma electrónica a través </w:t>
      </w:r>
      <w:r w:rsidRPr="00946C15">
        <w:rPr>
          <w:rFonts w:ascii="Arial" w:hAnsi="Arial" w:cs="Arial"/>
          <w:color w:val="1F497D" w:themeColor="text2"/>
          <w:sz w:val="20"/>
          <w:szCs w:val="20"/>
          <w:lang w:eastAsia="en-US"/>
        </w:rPr>
        <w:t xml:space="preserve">de los Servicios Electrónicos Remotos </w:t>
      </w:r>
      <w:r w:rsidR="00620F02" w:rsidRPr="00946C15">
        <w:rPr>
          <w:rFonts w:ascii="Arial" w:hAnsi="Arial" w:cs="Arial"/>
          <w:color w:val="1F497D" w:themeColor="text2"/>
          <w:sz w:val="20"/>
          <w:szCs w:val="20"/>
          <w:lang w:eastAsia="en-US"/>
        </w:rPr>
        <w:t xml:space="preserve">o, tratándose de información de Usuarios podrá efectuarse además por escrito en soporte de papel físico, suscribiendo al efecto el </w:t>
      </w:r>
      <w:r w:rsidR="002A5806" w:rsidRPr="00946C15">
        <w:rPr>
          <w:rFonts w:ascii="Arial" w:hAnsi="Arial" w:cs="Arial"/>
          <w:color w:val="1F497D" w:themeColor="text2"/>
          <w:sz w:val="20"/>
          <w:szCs w:val="20"/>
          <w:lang w:eastAsia="en-US"/>
        </w:rPr>
        <w:t xml:space="preserve">documento </w:t>
      </w:r>
      <w:r w:rsidRPr="00946C15">
        <w:rPr>
          <w:rFonts w:ascii="Arial" w:hAnsi="Arial" w:cs="Arial"/>
          <w:color w:val="1F497D" w:themeColor="text2"/>
          <w:sz w:val="20"/>
          <w:szCs w:val="20"/>
          <w:lang w:eastAsia="en-US"/>
        </w:rPr>
        <w:t>correspondiente</w:t>
      </w:r>
      <w:r w:rsidR="00620F02" w:rsidRPr="00946C15">
        <w:rPr>
          <w:rFonts w:ascii="Arial" w:hAnsi="Arial" w:cs="Arial"/>
          <w:color w:val="1F497D" w:themeColor="text2"/>
          <w:sz w:val="20"/>
          <w:szCs w:val="20"/>
          <w:lang w:eastAsia="en-US"/>
        </w:rPr>
        <w:t xml:space="preserve">.  En aquellos casos en que se efectúe a través de </w:t>
      </w:r>
      <w:r w:rsidRPr="00946C15">
        <w:rPr>
          <w:rFonts w:ascii="Arial" w:hAnsi="Arial" w:cs="Arial"/>
          <w:color w:val="1F497D" w:themeColor="text2"/>
          <w:sz w:val="20"/>
          <w:szCs w:val="20"/>
          <w:lang w:eastAsia="en-US"/>
        </w:rPr>
        <w:t xml:space="preserve">los Sistemas Electrónicos Remotos </w:t>
      </w:r>
      <w:r w:rsidR="00620F02" w:rsidRPr="00946C15">
        <w:rPr>
          <w:rFonts w:ascii="Arial" w:hAnsi="Arial" w:cs="Arial"/>
          <w:color w:val="1F497D" w:themeColor="text2"/>
          <w:sz w:val="20"/>
          <w:szCs w:val="20"/>
          <w:lang w:eastAsia="en-US"/>
        </w:rPr>
        <w:t>producirá efectos a partir del día hábil bancario siguiente de realizadas tales actuaciones y en los casos de información por escrito, la misma producirá efecto a partir del día hábil bancario siguiente a la fecha de recepción del soporte físico por el Banco.</w:t>
      </w:r>
    </w:p>
    <w:p w:rsidR="00620F02" w:rsidRPr="00946C15" w:rsidRDefault="00620F02" w:rsidP="00620F02">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12</w:t>
      </w:r>
      <w:r w:rsidR="00410229"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3941C9" w:rsidRPr="00946C15">
        <w:rPr>
          <w:rFonts w:ascii="Arial" w:hAnsi="Arial" w:cs="Arial"/>
          <w:color w:val="1F497D" w:themeColor="text2"/>
          <w:sz w:val="20"/>
          <w:szCs w:val="20"/>
          <w:lang w:eastAsia="en-US"/>
        </w:rPr>
        <w:t>E</w:t>
      </w:r>
      <w:r w:rsidR="00ED46B4" w:rsidRPr="00946C15">
        <w:rPr>
          <w:rFonts w:ascii="Arial" w:hAnsi="Arial" w:cs="Arial"/>
          <w:color w:val="1F497D" w:themeColor="text2"/>
          <w:sz w:val="20"/>
          <w:szCs w:val="20"/>
          <w:lang w:eastAsia="en-US"/>
        </w:rPr>
        <w:t xml:space="preserve">l Cliente confiere poder especial al Banco para que, en su nombre y representación, suscriba propuestas de seguros de desgravamen y seguros generales, autorizándolo expresamente para que cargue la prima del seguro contratado en la cuenta corriente de depósito o de crédito, en su caso. El presente poder especial sólo podrá ser ejercido por el Banco en la medida que el Cliente hubiese manifestado su voluntad por los medios electrónicos remotos regidos por este </w:t>
      </w:r>
      <w:r w:rsidRPr="00946C15">
        <w:rPr>
          <w:rFonts w:ascii="Arial" w:hAnsi="Arial" w:cs="Arial"/>
          <w:color w:val="1F497D" w:themeColor="text2"/>
          <w:sz w:val="20"/>
          <w:szCs w:val="20"/>
          <w:lang w:eastAsia="en-US"/>
        </w:rPr>
        <w:t>C</w:t>
      </w:r>
      <w:r w:rsidR="00ED46B4" w:rsidRPr="00946C15">
        <w:rPr>
          <w:rFonts w:ascii="Arial" w:hAnsi="Arial" w:cs="Arial"/>
          <w:color w:val="1F497D" w:themeColor="text2"/>
          <w:sz w:val="20"/>
          <w:szCs w:val="20"/>
          <w:lang w:eastAsia="en-US"/>
        </w:rPr>
        <w:t>ontrato, en orden a contr</w:t>
      </w:r>
      <w:r w:rsidR="004C2CB5" w:rsidRPr="00946C15">
        <w:rPr>
          <w:rFonts w:ascii="Arial" w:hAnsi="Arial" w:cs="Arial"/>
          <w:color w:val="1F497D" w:themeColor="text2"/>
          <w:sz w:val="20"/>
          <w:szCs w:val="20"/>
          <w:lang w:eastAsia="en-US"/>
        </w:rPr>
        <w:t>atar el correspondiente seguro.</w:t>
      </w:r>
    </w:p>
    <w:p w:rsidR="004C2CB5" w:rsidRPr="00946C15" w:rsidRDefault="004C2CB5" w:rsidP="004C2CB5">
      <w:pPr>
        <w:pStyle w:val="Default"/>
        <w:jc w:val="both"/>
        <w:rPr>
          <w:rFonts w:ascii="Bookman Old Style" w:hAnsi="Bookman Old Style" w:cs="Arial"/>
          <w:iCs/>
          <w:color w:val="1F497D" w:themeColor="text2"/>
        </w:rPr>
      </w:pPr>
    </w:p>
    <w:p w:rsidR="004C2CB5" w:rsidRPr="00946C15" w:rsidRDefault="004C2CB5" w:rsidP="004C2CB5">
      <w:pPr>
        <w:pStyle w:val="Default"/>
        <w:jc w:val="both"/>
        <w:rPr>
          <w:rFonts w:ascii="Bookman Old Style" w:hAnsi="Bookman Old Style" w:cs="Arial"/>
          <w:color w:val="1F497D" w:themeColor="text2"/>
        </w:rPr>
      </w:pPr>
      <w:r w:rsidRPr="00946C15">
        <w:rPr>
          <w:rFonts w:ascii="Arial" w:hAnsi="Arial" w:cs="Arial"/>
          <w:iCs/>
          <w:color w:val="1F497D" w:themeColor="text2"/>
          <w:sz w:val="20"/>
          <w:szCs w:val="20"/>
        </w:rPr>
        <w:t>El Cliente podrá revocar el presente poder, mediante comunicación presentada por escrito y en soporte papel en la sucursal del Banco a la que se encuentra adscrita la cuenta corriente relacionada con este Contrato. La revocación sólo producirá efectos a contar del décimo quinto día desde la presentación de la comunicación indicada. Será suficiente rendición de cuentas por parte del mandatario, el envío al Cliente de copia de el o los instrumento suscritos en su representación en el ejercicio del mandato, copia que podrá remitirse por medio de correo electrónico o en soporte papel, conforme el Cliente hubiese optado para recibir correspondencia del Banco</w:t>
      </w:r>
      <w:r w:rsidRPr="00946C15">
        <w:rPr>
          <w:rFonts w:ascii="Bookman Old Style" w:hAnsi="Bookman Old Style" w:cs="Arial"/>
          <w:iCs/>
          <w:color w:val="1F497D" w:themeColor="text2"/>
        </w:rPr>
        <w:t>.</w:t>
      </w:r>
    </w:p>
    <w:p w:rsidR="00ED46B4" w:rsidRPr="00946C15" w:rsidRDefault="00ED46B4" w:rsidP="00ED46B4">
      <w:pPr>
        <w:pStyle w:val="Default"/>
        <w:jc w:val="both"/>
        <w:rPr>
          <w:rFonts w:ascii="Arial" w:hAnsi="Arial" w:cs="Arial"/>
          <w:color w:val="1F497D" w:themeColor="text2"/>
          <w:sz w:val="20"/>
          <w:szCs w:val="20"/>
          <w:lang w:eastAsia="en-US"/>
        </w:rPr>
      </w:pPr>
    </w:p>
    <w:p w:rsidR="00410229" w:rsidRPr="00946C15" w:rsidRDefault="00410229"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13</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 xml:space="preserve">El horario bancario hábil es de lunes a viernes entre las 09:00 y las 14:00 horas (excluyendo festivos). Las operaciones efectuadas en este horario son cargadas y registradas inmediatamente en la(s) cuenta(s) y/o productos respectivos del Cliente. Las operaciones efectuadas fuera de este horario se cargarán de inmediato en la(s) cuenta(s) y/o productos respectivos del Cliente, sin perjuicio de que sean registradas, conforme a la normativa vigente, a la primera hora hábil bancaria siguiente a la que el Cliente hubiere registrado su operación, después de realizado el proceso de canje conforme a la normativa vigente. </w:t>
      </w:r>
    </w:p>
    <w:p w:rsidR="00ED46B4" w:rsidRPr="00946C15" w:rsidRDefault="00ED46B4"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lastRenderedPageBreak/>
        <w:t>14</w:t>
      </w:r>
      <w:r w:rsidR="00410229"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 xml:space="preserve">El Cliente no podrá anular ninguna orden de pago, </w:t>
      </w:r>
      <w:r w:rsidR="00862824" w:rsidRPr="00946C15">
        <w:rPr>
          <w:rFonts w:ascii="Arial" w:hAnsi="Arial" w:cs="Arial"/>
          <w:color w:val="1F497D" w:themeColor="text2"/>
          <w:sz w:val="20"/>
          <w:szCs w:val="20"/>
          <w:lang w:eastAsia="en-US"/>
        </w:rPr>
        <w:t xml:space="preserve">instrucción, </w:t>
      </w:r>
      <w:r w:rsidR="00ED46B4" w:rsidRPr="00946C15">
        <w:rPr>
          <w:rFonts w:ascii="Arial" w:hAnsi="Arial" w:cs="Arial"/>
          <w:color w:val="1F497D" w:themeColor="text2"/>
          <w:sz w:val="20"/>
          <w:szCs w:val="20"/>
          <w:lang w:eastAsia="en-US"/>
        </w:rPr>
        <w:t xml:space="preserve">operación y/o transacción generada por alguno de los mecanismos de que da cuenta el presente Contrato a partir del ingreso de la firma electrónica correspondiente. Es decir, tales hechos implicarán la conformidad irrevocable de la transacción, y el Banco se entenderá ajeno a las obligaciones recíprocas asumidas, aparente o realmente, por las partes. </w:t>
      </w:r>
    </w:p>
    <w:p w:rsidR="00ED46B4" w:rsidRPr="00946C15" w:rsidRDefault="00ED46B4"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15</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 xml:space="preserve">Para que el Cliente pueda efectuar cualquier giro, cargo, débito u otra operación mediante los servicios objeto de este Contrato, será condición esencial que el Cliente cuente con fondos disponibles en la respectiva cuenta, tarjeta y/o producto de que se trate, por el máximo de pesos diarios que el Banco autorice, siempre que no excedan su saldo y/o disponibilidad de crédito. El Cliente acepta desde ya que el Banco cargue las referidas cuentas, tarjetas y/o productos y cualquiera otra cuenta corriente de depósito, o de crédito que mantenga en el Banco, para cubrir cualquier débito, cargo, gasto, impuesto, y/o comisiones de emisión, renovación, mantención, cobros fijos por transacción o comisiones por monto de transacción conforme a los valores de pizarra correspondientes. Los cargos podrá efectuarlos el Banco tan pronto se haya realizado el débito o cargo. </w:t>
      </w:r>
    </w:p>
    <w:p w:rsidR="00ED46B4" w:rsidRPr="00946C15" w:rsidRDefault="00ED46B4" w:rsidP="00ED46B4">
      <w:pPr>
        <w:pStyle w:val="Default"/>
        <w:jc w:val="both"/>
        <w:rPr>
          <w:rFonts w:ascii="Arial" w:hAnsi="Arial" w:cs="Arial"/>
          <w:color w:val="1F497D" w:themeColor="text2"/>
          <w:sz w:val="20"/>
          <w:szCs w:val="20"/>
          <w:lang w:eastAsia="en-US"/>
        </w:rPr>
      </w:pPr>
    </w:p>
    <w:p w:rsidR="009E6484" w:rsidRPr="00946C15" w:rsidRDefault="009E6484"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16</w:t>
      </w:r>
      <w:r w:rsidR="00410229"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 xml:space="preserve">Con motivo de los servicios que el Banco preste al Cliente en los términos del presente </w:t>
      </w:r>
      <w:r w:rsidRPr="00946C15">
        <w:rPr>
          <w:rFonts w:ascii="Arial" w:hAnsi="Arial" w:cs="Arial"/>
          <w:color w:val="1F497D" w:themeColor="text2"/>
          <w:sz w:val="20"/>
          <w:szCs w:val="20"/>
          <w:lang w:eastAsia="en-US"/>
        </w:rPr>
        <w:t>C</w:t>
      </w:r>
      <w:r w:rsidR="00ED46B4" w:rsidRPr="00946C15">
        <w:rPr>
          <w:rFonts w:ascii="Arial" w:hAnsi="Arial" w:cs="Arial"/>
          <w:color w:val="1F497D" w:themeColor="text2"/>
          <w:sz w:val="20"/>
          <w:szCs w:val="20"/>
          <w:lang w:eastAsia="en-US"/>
        </w:rPr>
        <w:t>ontrato, el primero se encontrará expresamente</w:t>
      </w:r>
      <w:r w:rsidR="002D1122" w:rsidRPr="00946C15">
        <w:rPr>
          <w:rFonts w:ascii="Arial" w:hAnsi="Arial" w:cs="Arial"/>
          <w:color w:val="1F497D" w:themeColor="text2"/>
          <w:sz w:val="20"/>
          <w:szCs w:val="20"/>
          <w:lang w:eastAsia="en-US"/>
        </w:rPr>
        <w:t xml:space="preserve"> autorizado </w:t>
      </w:r>
      <w:r w:rsidR="00ED46B4" w:rsidRPr="00946C15">
        <w:rPr>
          <w:rFonts w:ascii="Arial" w:hAnsi="Arial" w:cs="Arial"/>
          <w:color w:val="1F497D" w:themeColor="text2"/>
          <w:sz w:val="20"/>
          <w:szCs w:val="20"/>
          <w:lang w:eastAsia="en-US"/>
        </w:rPr>
        <w:t xml:space="preserve">para abonar o transferir fondos de las cuentas del Cliente a la de terceros, directamente o a través de cuentas </w:t>
      </w:r>
      <w:r w:rsidR="00280D42" w:rsidRPr="00946C15">
        <w:rPr>
          <w:rFonts w:ascii="Arial" w:hAnsi="Arial" w:cs="Arial"/>
          <w:color w:val="1F497D" w:themeColor="text2"/>
          <w:sz w:val="20"/>
          <w:szCs w:val="20"/>
          <w:lang w:eastAsia="en-US"/>
        </w:rPr>
        <w:t xml:space="preserve">de orden </w:t>
      </w:r>
      <w:r w:rsidR="00ED46B4" w:rsidRPr="00946C15">
        <w:rPr>
          <w:rFonts w:ascii="Arial" w:hAnsi="Arial" w:cs="Arial"/>
          <w:color w:val="1F497D" w:themeColor="text2"/>
          <w:sz w:val="20"/>
          <w:szCs w:val="20"/>
          <w:lang w:eastAsia="en-US"/>
        </w:rPr>
        <w:t>que se establezcan por razones operativas, y a través de las cuales también será posible debitar éstas para abonar en las cuentas del Cliente, sin perjuicio de la facultad de efectuar depósitos o abonos a través de transferencias electrónicas de fondos.</w:t>
      </w:r>
    </w:p>
    <w:p w:rsidR="009E6484" w:rsidRPr="00946C15" w:rsidRDefault="009E6484" w:rsidP="00ED46B4">
      <w:pPr>
        <w:pStyle w:val="Default"/>
        <w:jc w:val="both"/>
        <w:rPr>
          <w:rFonts w:ascii="Arial" w:hAnsi="Arial" w:cs="Arial"/>
          <w:color w:val="1F497D" w:themeColor="text2"/>
          <w:sz w:val="20"/>
          <w:szCs w:val="20"/>
          <w:lang w:eastAsia="en-US"/>
        </w:rPr>
      </w:pPr>
    </w:p>
    <w:p w:rsidR="00ED46B4" w:rsidRPr="00946C15" w:rsidRDefault="00ED46B4" w:rsidP="00ED46B4">
      <w:pPr>
        <w:pStyle w:val="Default"/>
        <w:jc w:val="both"/>
        <w:rPr>
          <w:rFonts w:ascii="Arial" w:hAnsi="Arial" w:cs="Arial"/>
          <w:color w:val="1F497D" w:themeColor="text2"/>
          <w:sz w:val="20"/>
          <w:szCs w:val="20"/>
          <w:lang w:eastAsia="en-US"/>
        </w:rPr>
      </w:pPr>
    </w:p>
    <w:p w:rsidR="002553B1" w:rsidRPr="00946C15" w:rsidRDefault="00ED46B4" w:rsidP="002553B1">
      <w:pPr>
        <w:pStyle w:val="Default"/>
        <w:jc w:val="both"/>
        <w:rPr>
          <w:rFonts w:ascii="Arial" w:hAnsi="Arial" w:cs="Arial"/>
          <w:iCs/>
          <w:color w:val="1F497D" w:themeColor="text2"/>
          <w:sz w:val="20"/>
          <w:szCs w:val="20"/>
        </w:rPr>
      </w:pPr>
      <w:r w:rsidRPr="00946C15">
        <w:rPr>
          <w:rFonts w:ascii="Arial" w:hAnsi="Arial" w:cs="Arial"/>
          <w:color w:val="1F497D" w:themeColor="text2"/>
          <w:sz w:val="20"/>
          <w:szCs w:val="20"/>
          <w:lang w:eastAsia="en-US"/>
        </w:rPr>
        <w:t>1</w:t>
      </w:r>
      <w:r w:rsidR="003B33A5" w:rsidRPr="00946C15">
        <w:rPr>
          <w:rFonts w:ascii="Arial" w:hAnsi="Arial" w:cs="Arial"/>
          <w:color w:val="1F497D" w:themeColor="text2"/>
          <w:sz w:val="20"/>
          <w:szCs w:val="20"/>
          <w:lang w:eastAsia="en-US"/>
        </w:rPr>
        <w:t>7</w:t>
      </w:r>
      <w:r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2553B1" w:rsidRPr="00946C15">
        <w:rPr>
          <w:rFonts w:ascii="Arial" w:hAnsi="Arial" w:cs="Arial"/>
          <w:iCs/>
          <w:color w:val="1F497D" w:themeColor="text2"/>
          <w:sz w:val="20"/>
          <w:szCs w:val="20"/>
        </w:rPr>
        <w:t xml:space="preserve">El </w:t>
      </w:r>
      <w:r w:rsidR="002553B1" w:rsidRPr="00946C15">
        <w:rPr>
          <w:rFonts w:ascii="Arial" w:eastAsia="Calibri" w:hAnsi="Arial" w:cs="Arial"/>
          <w:iCs/>
          <w:color w:val="1F497D" w:themeColor="text2"/>
          <w:sz w:val="20"/>
          <w:szCs w:val="20"/>
        </w:rPr>
        <w:t>presente Contrato tendrá vigencia a partir de esta fecha y expirará una vez transcurridos dos años contados desde el último día del mes en que este instrumento se suscribe. Dicho Contrato se renovará tácita y sucesivamente y en forma</w:t>
      </w:r>
      <w:r w:rsidR="002553B1" w:rsidRPr="00946C15">
        <w:rPr>
          <w:rFonts w:ascii="Arial" w:hAnsi="Arial" w:cs="Arial"/>
          <w:iCs/>
          <w:color w:val="1F497D" w:themeColor="text2"/>
          <w:sz w:val="20"/>
          <w:szCs w:val="20"/>
        </w:rPr>
        <w:t xml:space="preserve"> </w:t>
      </w:r>
      <w:r w:rsidR="002553B1" w:rsidRPr="00946C15">
        <w:rPr>
          <w:rFonts w:ascii="Arial" w:eastAsia="Calibri" w:hAnsi="Arial" w:cs="Arial"/>
          <w:iCs/>
          <w:color w:val="1F497D" w:themeColor="text2"/>
          <w:sz w:val="20"/>
          <w:szCs w:val="20"/>
        </w:rPr>
        <w:t>indefinida por períodos iguales de dos años cada uno, si ninguna de las partes manifestare a la otra su intención de ponerle término mediante comunicación escrita remitida a lo menos con 60 días de anticipación al vencimiento del plazo de vigencia</w:t>
      </w:r>
      <w:r w:rsidR="002553B1" w:rsidRPr="00946C15">
        <w:rPr>
          <w:rFonts w:ascii="Arial" w:hAnsi="Arial" w:cs="Arial"/>
          <w:iCs/>
          <w:color w:val="1F497D" w:themeColor="text2"/>
          <w:sz w:val="20"/>
          <w:szCs w:val="20"/>
        </w:rPr>
        <w:t xml:space="preserve"> </w:t>
      </w:r>
      <w:r w:rsidR="002553B1" w:rsidRPr="00946C15">
        <w:rPr>
          <w:rFonts w:ascii="Arial" w:eastAsia="Calibri" w:hAnsi="Arial" w:cs="Arial"/>
          <w:iCs/>
          <w:color w:val="1F497D" w:themeColor="text2"/>
          <w:sz w:val="20"/>
          <w:szCs w:val="20"/>
        </w:rPr>
        <w:t>indicado o de cualquiera de sus renovaciones, en su caso</w:t>
      </w:r>
      <w:r w:rsidR="002553B1" w:rsidRPr="00946C15">
        <w:rPr>
          <w:rFonts w:ascii="Arial" w:hAnsi="Arial" w:cs="Arial"/>
          <w:iCs/>
          <w:color w:val="1F497D" w:themeColor="text2"/>
          <w:sz w:val="20"/>
          <w:szCs w:val="20"/>
        </w:rPr>
        <w:t>.</w:t>
      </w:r>
    </w:p>
    <w:p w:rsidR="002553B1" w:rsidRPr="00946C15" w:rsidRDefault="002553B1" w:rsidP="002553B1">
      <w:pPr>
        <w:autoSpaceDE w:val="0"/>
        <w:autoSpaceDN w:val="0"/>
        <w:adjustRightInd w:val="0"/>
        <w:spacing w:after="0" w:line="240" w:lineRule="auto"/>
        <w:jc w:val="both"/>
        <w:rPr>
          <w:rFonts w:ascii="Arial" w:hAnsi="Arial" w:cs="Arial"/>
          <w:iCs/>
          <w:color w:val="1F497D" w:themeColor="text2"/>
          <w:sz w:val="20"/>
          <w:szCs w:val="20"/>
        </w:rPr>
      </w:pPr>
    </w:p>
    <w:p w:rsidR="002553B1" w:rsidRPr="00946C15" w:rsidRDefault="002553B1" w:rsidP="002553B1">
      <w:pPr>
        <w:autoSpaceDE w:val="0"/>
        <w:autoSpaceDN w:val="0"/>
        <w:adjustRightInd w:val="0"/>
        <w:spacing w:after="0" w:line="240" w:lineRule="auto"/>
        <w:jc w:val="both"/>
        <w:rPr>
          <w:rFonts w:ascii="Arial" w:hAnsi="Arial" w:cs="Arial"/>
          <w:iCs/>
          <w:color w:val="1F497D" w:themeColor="text2"/>
          <w:sz w:val="20"/>
          <w:szCs w:val="20"/>
        </w:rPr>
      </w:pPr>
      <w:r w:rsidRPr="00946C15">
        <w:rPr>
          <w:rFonts w:ascii="Arial" w:hAnsi="Arial" w:cs="Arial"/>
          <w:iCs/>
          <w:color w:val="1F497D" w:themeColor="text2"/>
          <w:sz w:val="20"/>
          <w:szCs w:val="20"/>
        </w:rPr>
        <w:t>Alternativamente, con una antelación de a lo menos 60 días al vencimiento del plazo de vigencia de este Contrato o de cualquiera de sus prórrogas, el Banco podrá proponer al Cliente su renovación en nuevas condiciones de contratación, incluidos el monto de comisiones, su forma de cálculo, periodicidad de cobro y/o cualquiera otra modalidad. En este caso se requerirá la aceptación del Cliente. Para los efectos que el Cliente pueda otorgar su aceptación a las nuevas condiciones, el presente Contrato se prorrogará automáticamente por un periodo adicional de tres meses. Si dentro de este plazo el Cliente aceptare las nuevas condiciones propuestas por el Banco, el Contrato se renovará por un periodo equivalente al plazo residual que falte para enterar dos años contados desde el vencimiento del bienio anterior. Las nuevas condiciones que fueren aceptadas por el Cliente regirán a partir del mes siguiente a la expiración del plazo de tres meses que se ha indicado y se aplicarán además a las renovaciones futuras, a menos que en lo sucesivo las mismas condiciones fueren modificadas en los términos que se han señalado. La aceptación del Cliente a la propuesta de renovación que el Banco le hubiere formulado, podrá otorgarse de manera expresa o mediante el uso reiterado de los servicios a que se refiere el presente Contrato. Se entenderá por uso reiterado la ejecución de cualquier acto que suponga necesariamente la intención del Cliente de aceptar, como la utilización de los servicios a que se refiere el presente Capítulo durante el período de tres meses antes indicado, en a lo menos tres oportunidades. En todo caso, el Banco deberá informar al Cliente lo indicado precedentemente en dos oportunidades en el período de tres meses que se ha señalado, lo que podrá hacerse en comunicaciones especiales o en las cartolas de cuenta corriente. Si el Cliente no aceptare las nuevas condiciones, el presente Contrato terminará al expirar el plazo adicional de tres meses que se ha indicado.</w:t>
      </w:r>
    </w:p>
    <w:p w:rsidR="002553B1" w:rsidRPr="00946C15" w:rsidRDefault="002553B1" w:rsidP="002553B1">
      <w:pPr>
        <w:autoSpaceDE w:val="0"/>
        <w:autoSpaceDN w:val="0"/>
        <w:adjustRightInd w:val="0"/>
        <w:spacing w:after="0" w:line="240" w:lineRule="auto"/>
        <w:jc w:val="both"/>
        <w:rPr>
          <w:rFonts w:ascii="Arial" w:hAnsi="Arial" w:cs="Arial"/>
          <w:iCs/>
          <w:color w:val="1F497D" w:themeColor="text2"/>
          <w:sz w:val="20"/>
          <w:szCs w:val="20"/>
        </w:rPr>
      </w:pPr>
    </w:p>
    <w:p w:rsidR="002553B1" w:rsidRPr="00946C15" w:rsidRDefault="002553B1" w:rsidP="002553B1">
      <w:pPr>
        <w:autoSpaceDE w:val="0"/>
        <w:autoSpaceDN w:val="0"/>
        <w:adjustRightInd w:val="0"/>
        <w:spacing w:after="0" w:line="240" w:lineRule="auto"/>
        <w:jc w:val="both"/>
        <w:rPr>
          <w:rFonts w:ascii="Arial" w:hAnsi="Arial" w:cs="Arial"/>
          <w:iCs/>
          <w:color w:val="1F497D" w:themeColor="text2"/>
          <w:sz w:val="20"/>
          <w:szCs w:val="20"/>
          <w:lang w:eastAsia="es-CL"/>
        </w:rPr>
      </w:pPr>
      <w:r w:rsidRPr="00946C15">
        <w:rPr>
          <w:rFonts w:ascii="Arial" w:hAnsi="Arial" w:cs="Arial"/>
          <w:iCs/>
          <w:color w:val="1F497D" w:themeColor="text2"/>
          <w:sz w:val="20"/>
          <w:szCs w:val="20"/>
        </w:rPr>
        <w:t>Adicionalmente las partes acuerdan que el Banco podrá poner término al presente Contrato anticipadamente y en cualquier momento si el Cliente hiciere mal uso de los servicios materia de este instrumento, entendiéndose por tal el uso indebido o fraudulento de éstos o si por cualquier causa prevista en el contrato respectivo, el Banco optare por poner término a la cuenta corriente o tarjeta de crédito, que se encontraren habilitados para operar a través de los medios regidos por el presente Contrato Asimismo el Banco podrá poner término al presente contrato anticipadamente si fuere informado o tomare conocimiento de la existencia de conflictos o diferencias entre los socios o representantes legales del Cliente, en cuanto a la personería de éstos  para operar a través del presente  Contrato.</w:t>
      </w:r>
    </w:p>
    <w:p w:rsidR="002553B1" w:rsidRPr="00946C15" w:rsidRDefault="002553B1" w:rsidP="002553B1">
      <w:pPr>
        <w:autoSpaceDE w:val="0"/>
        <w:autoSpaceDN w:val="0"/>
        <w:adjustRightInd w:val="0"/>
        <w:spacing w:after="0" w:line="240" w:lineRule="auto"/>
        <w:jc w:val="both"/>
        <w:rPr>
          <w:rFonts w:ascii="Arial" w:hAnsi="Arial" w:cs="Arial"/>
          <w:iCs/>
          <w:color w:val="1F497D" w:themeColor="text2"/>
          <w:sz w:val="20"/>
          <w:szCs w:val="20"/>
          <w:lang w:eastAsia="es-CL"/>
        </w:rPr>
      </w:pPr>
      <w:r w:rsidRPr="00946C15">
        <w:rPr>
          <w:rFonts w:ascii="Arial" w:hAnsi="Arial" w:cs="Arial"/>
          <w:iCs/>
          <w:color w:val="1F497D" w:themeColor="text2"/>
          <w:sz w:val="20"/>
          <w:szCs w:val="20"/>
          <w:lang w:eastAsia="es-CL"/>
        </w:rPr>
        <w:t>En el evento que el Banco ponga término al presente Contrato, deberá comunicar tal decisión por escrito al Cliente con una anticipación no inferior a 15 días. El Cliente, por su parte, podrá poner término a</w:t>
      </w:r>
      <w:r w:rsidRPr="00946C15">
        <w:rPr>
          <w:rFonts w:ascii="Arial" w:hAnsi="Arial" w:cs="Arial"/>
          <w:iCs/>
          <w:color w:val="1F497D" w:themeColor="text2"/>
          <w:sz w:val="20"/>
          <w:szCs w:val="20"/>
        </w:rPr>
        <w:t xml:space="preserve"> este Contrato en cualquier momento, debiendo para ello manifestar por escrito al Banco su decisión en tal sentido.</w:t>
      </w:r>
    </w:p>
    <w:p w:rsidR="0058277E" w:rsidRPr="00946C15" w:rsidRDefault="0058277E" w:rsidP="00280D42">
      <w:pPr>
        <w:pStyle w:val="Default"/>
        <w:jc w:val="both"/>
        <w:rPr>
          <w:rFonts w:ascii="Arial" w:hAnsi="Arial" w:cs="Arial"/>
          <w:color w:val="1F497D" w:themeColor="text2"/>
          <w:sz w:val="20"/>
          <w:szCs w:val="20"/>
          <w:lang w:eastAsia="en-US"/>
        </w:rPr>
      </w:pPr>
    </w:p>
    <w:p w:rsidR="00ED46B4" w:rsidRPr="00946C15" w:rsidRDefault="00ED46B4" w:rsidP="00ED46B4">
      <w:pPr>
        <w:pStyle w:val="Default"/>
        <w:jc w:val="both"/>
        <w:rPr>
          <w:rFonts w:ascii="Arial" w:hAnsi="Arial" w:cs="Arial"/>
          <w:color w:val="1F497D" w:themeColor="text2"/>
          <w:sz w:val="20"/>
          <w:szCs w:val="20"/>
          <w:lang w:eastAsia="en-US"/>
        </w:rPr>
      </w:pPr>
    </w:p>
    <w:p w:rsidR="009E6484" w:rsidRPr="00946C15" w:rsidRDefault="009E6484" w:rsidP="00ED46B4">
      <w:pPr>
        <w:pStyle w:val="Default"/>
        <w:jc w:val="both"/>
        <w:rPr>
          <w:rFonts w:ascii="Arial" w:hAnsi="Arial" w:cs="Arial"/>
          <w:color w:val="1F497D" w:themeColor="text2"/>
          <w:sz w:val="20"/>
          <w:szCs w:val="20"/>
          <w:lang w:eastAsia="en-US"/>
        </w:rPr>
      </w:pPr>
    </w:p>
    <w:p w:rsidR="002553B1" w:rsidRPr="00946C15" w:rsidRDefault="002553B1" w:rsidP="00ED46B4">
      <w:pPr>
        <w:pStyle w:val="Default"/>
        <w:jc w:val="both"/>
        <w:rPr>
          <w:rFonts w:ascii="Arial" w:hAnsi="Arial" w:cs="Arial"/>
          <w:color w:val="1F497D" w:themeColor="text2"/>
          <w:sz w:val="20"/>
          <w:szCs w:val="20"/>
          <w:lang w:eastAsia="en-US"/>
        </w:rPr>
      </w:pPr>
    </w:p>
    <w:p w:rsidR="002553B1" w:rsidRPr="00946C15" w:rsidRDefault="002553B1" w:rsidP="00ED46B4">
      <w:pPr>
        <w:pStyle w:val="Default"/>
        <w:jc w:val="both"/>
        <w:rPr>
          <w:rFonts w:ascii="Arial" w:hAnsi="Arial" w:cs="Arial"/>
          <w:color w:val="1F497D" w:themeColor="text2"/>
          <w:sz w:val="20"/>
          <w:szCs w:val="20"/>
          <w:lang w:eastAsia="en-US"/>
        </w:rPr>
      </w:pPr>
    </w:p>
    <w:p w:rsidR="002553B1" w:rsidRPr="00946C15" w:rsidRDefault="00ED46B4" w:rsidP="002553B1">
      <w:pPr>
        <w:pStyle w:val="Default"/>
        <w:jc w:val="both"/>
        <w:rPr>
          <w:rFonts w:ascii="Arial" w:hAnsi="Arial" w:cs="Arial"/>
          <w:iCs/>
          <w:color w:val="1F497D" w:themeColor="text2"/>
          <w:sz w:val="20"/>
          <w:szCs w:val="20"/>
        </w:rPr>
      </w:pPr>
      <w:r w:rsidRPr="00946C15">
        <w:rPr>
          <w:rFonts w:ascii="Arial" w:hAnsi="Arial" w:cs="Arial"/>
          <w:color w:val="1F497D" w:themeColor="text2"/>
          <w:sz w:val="20"/>
          <w:szCs w:val="20"/>
          <w:lang w:eastAsia="en-US"/>
        </w:rPr>
        <w:lastRenderedPageBreak/>
        <w:t>1</w:t>
      </w:r>
      <w:r w:rsidR="003B33A5" w:rsidRPr="00946C15">
        <w:rPr>
          <w:rFonts w:ascii="Arial" w:hAnsi="Arial" w:cs="Arial"/>
          <w:color w:val="1F497D" w:themeColor="text2"/>
          <w:sz w:val="20"/>
          <w:szCs w:val="20"/>
          <w:lang w:eastAsia="en-US"/>
        </w:rPr>
        <w:t>8</w:t>
      </w:r>
      <w:r w:rsidR="00410229"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2D1122" w:rsidRPr="00946C15">
        <w:rPr>
          <w:rFonts w:ascii="Arial" w:hAnsi="Arial" w:cs="Arial"/>
          <w:color w:val="1F497D" w:themeColor="text2"/>
          <w:sz w:val="20"/>
          <w:szCs w:val="20"/>
          <w:lang w:eastAsia="en-US"/>
        </w:rPr>
        <w:t xml:space="preserve">El Banco podrá cobrar al Cliente comisiones por los servicios que le preste conforme a este Contrato. Además, por los servicios adicionales se podrán efectuar cobros adicionales de comisiones. En el caso de comisiones expresadas en Unidades de Fomento ésta podrá ser reemplazada por el Índice de Precios al Consumidor (IPC), en caso de eliminación o cambio </w:t>
      </w:r>
      <w:r w:rsidR="00F60D37" w:rsidRPr="00946C15">
        <w:rPr>
          <w:rFonts w:ascii="Arial" w:hAnsi="Arial" w:cs="Arial"/>
          <w:color w:val="1F497D" w:themeColor="text2"/>
          <w:sz w:val="20"/>
          <w:szCs w:val="20"/>
          <w:lang w:eastAsia="en-US"/>
        </w:rPr>
        <w:t>en la referida unidad. El Banco cargará directamente en la cuenta corriente del Cliente el monto de las comisiones correspondientes y los impuestos a que haya lugar. Las comisiones a que el Cliente se encuentra afecto se establecen en documento</w:t>
      </w:r>
      <w:r w:rsidR="00CF7995" w:rsidRPr="00946C15">
        <w:rPr>
          <w:rFonts w:ascii="Arial" w:hAnsi="Arial" w:cs="Arial"/>
          <w:color w:val="1F497D" w:themeColor="text2"/>
          <w:sz w:val="20"/>
          <w:szCs w:val="20"/>
          <w:lang w:eastAsia="en-US"/>
        </w:rPr>
        <w:t xml:space="preserve"> </w:t>
      </w:r>
      <w:r w:rsidR="00FD56B3" w:rsidRPr="00946C15">
        <w:rPr>
          <w:rFonts w:ascii="Arial" w:hAnsi="Arial" w:cs="Arial"/>
          <w:color w:val="1F497D" w:themeColor="text2"/>
          <w:sz w:val="20"/>
          <w:szCs w:val="20"/>
          <w:lang w:eastAsia="en-US"/>
        </w:rPr>
        <w:t>adicional al presente contrato suscrito por el Cliente</w:t>
      </w:r>
      <w:r w:rsidR="002553B1" w:rsidRPr="00946C15">
        <w:rPr>
          <w:rFonts w:ascii="Arial" w:hAnsi="Arial" w:cs="Arial"/>
          <w:color w:val="1F497D" w:themeColor="text2"/>
          <w:sz w:val="20"/>
          <w:szCs w:val="20"/>
          <w:lang w:eastAsia="en-US"/>
        </w:rPr>
        <w:t xml:space="preserve"> </w:t>
      </w:r>
      <w:r w:rsidR="002553B1" w:rsidRPr="00946C15">
        <w:rPr>
          <w:rFonts w:ascii="Arial" w:eastAsia="Calibri" w:hAnsi="Arial" w:cs="Arial"/>
          <w:iCs/>
          <w:color w:val="1F497D" w:themeColor="text2"/>
          <w:sz w:val="20"/>
          <w:szCs w:val="20"/>
        </w:rPr>
        <w:t>denominado Hoja Resumen o en otro documento adicional al presente instrumento, comisiones que el mismo Cliente acepta y se obliga a pagar. El correspondiente documento en que se establecen las comisiones, firmado por el Cliente, forma parte</w:t>
      </w:r>
      <w:r w:rsidR="002553B1" w:rsidRPr="00946C15">
        <w:rPr>
          <w:rFonts w:ascii="Arial" w:hAnsi="Arial" w:cs="Arial"/>
          <w:iCs/>
          <w:color w:val="1F497D" w:themeColor="text2"/>
          <w:sz w:val="20"/>
          <w:szCs w:val="20"/>
        </w:rPr>
        <w:t xml:space="preserve"> </w:t>
      </w:r>
      <w:r w:rsidR="002553B1" w:rsidRPr="00946C15">
        <w:rPr>
          <w:rFonts w:ascii="Arial" w:eastAsia="Calibri" w:hAnsi="Arial" w:cs="Arial"/>
          <w:iCs/>
          <w:color w:val="1F497D" w:themeColor="text2"/>
          <w:sz w:val="20"/>
          <w:szCs w:val="20"/>
        </w:rPr>
        <w:t>integrante del presente instrumento para todos los efectos.</w:t>
      </w:r>
    </w:p>
    <w:p w:rsidR="009E6484" w:rsidRPr="00946C15" w:rsidRDefault="009E6484" w:rsidP="00CF7995">
      <w:pPr>
        <w:autoSpaceDE w:val="0"/>
        <w:autoSpaceDN w:val="0"/>
        <w:adjustRightInd w:val="0"/>
        <w:spacing w:after="0" w:line="240" w:lineRule="auto"/>
        <w:rPr>
          <w:rFonts w:ascii="Arial" w:eastAsia="Times New Roman" w:hAnsi="Arial" w:cs="Arial"/>
          <w:color w:val="1F497D" w:themeColor="text2"/>
          <w:sz w:val="20"/>
          <w:szCs w:val="20"/>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19</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 xml:space="preserve">Para prestar los servicios materia de este </w:t>
      </w:r>
      <w:r w:rsidRPr="00946C15">
        <w:rPr>
          <w:rFonts w:ascii="Arial" w:hAnsi="Arial" w:cs="Arial"/>
          <w:color w:val="1F497D" w:themeColor="text2"/>
          <w:sz w:val="20"/>
          <w:szCs w:val="20"/>
          <w:lang w:eastAsia="en-US"/>
        </w:rPr>
        <w:t>C</w:t>
      </w:r>
      <w:r w:rsidR="00ED46B4" w:rsidRPr="00946C15">
        <w:rPr>
          <w:rFonts w:ascii="Arial" w:hAnsi="Arial" w:cs="Arial"/>
          <w:color w:val="1F497D" w:themeColor="text2"/>
          <w:sz w:val="20"/>
          <w:szCs w:val="20"/>
          <w:lang w:eastAsia="en-US"/>
        </w:rPr>
        <w:t>ontrato el Banco utiliza equipamiento, sistemas y programas computacionales de comunicación y procesamiento, como también medios y servicios de terceros, respecto de todos los cuales el Banco adopta las medidas a su alcance para resguardar su adecuado funcionamiento. No serán de responsabilidad del Banco las interrupciones, alteraciones o errores que se produzcan en el servicio contratado si éstas provienen de fuerza mayor. En todo caso, el Banco deberá emplear en la prestación de los servicios una diligencia o cuidado ordinario, respondiendo por consiguiente de culpa leve.</w:t>
      </w:r>
    </w:p>
    <w:p w:rsidR="00ED46B4" w:rsidRPr="00946C15" w:rsidRDefault="00ED46B4" w:rsidP="00ED46B4">
      <w:pPr>
        <w:pStyle w:val="Default"/>
        <w:jc w:val="both"/>
        <w:rPr>
          <w:rFonts w:ascii="Arial" w:hAnsi="Arial" w:cs="Arial"/>
          <w:color w:val="1F497D" w:themeColor="text2"/>
          <w:sz w:val="20"/>
          <w:szCs w:val="20"/>
          <w:lang w:eastAsia="en-US"/>
        </w:rPr>
      </w:pPr>
    </w:p>
    <w:p w:rsidR="00ED46B4" w:rsidRPr="00946C15" w:rsidRDefault="00ED46B4"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El Banco podrá suspender el funcionamiento de los servicios de canales de auto</w:t>
      </w:r>
      <w:r w:rsidR="00897AB7" w:rsidRPr="00946C15">
        <w:rPr>
          <w:rFonts w:ascii="Arial" w:hAnsi="Arial" w:cs="Arial"/>
          <w:color w:val="1F497D" w:themeColor="text2"/>
          <w:sz w:val="20"/>
          <w:szCs w:val="20"/>
          <w:lang w:eastAsia="en-US"/>
        </w:rPr>
        <w:t>-</w:t>
      </w:r>
      <w:r w:rsidRPr="00946C15">
        <w:rPr>
          <w:rFonts w:ascii="Arial" w:hAnsi="Arial" w:cs="Arial"/>
          <w:color w:val="1F497D" w:themeColor="text2"/>
          <w:sz w:val="20"/>
          <w:szCs w:val="20"/>
          <w:lang w:eastAsia="en-US"/>
        </w:rPr>
        <w:t xml:space="preserve">atención en forma total o parcial, </w:t>
      </w:r>
      <w:r w:rsidR="00280D42" w:rsidRPr="00946C15">
        <w:rPr>
          <w:rFonts w:ascii="Arial" w:hAnsi="Arial" w:cs="Arial"/>
          <w:color w:val="1F497D" w:themeColor="text2"/>
          <w:sz w:val="20"/>
          <w:szCs w:val="20"/>
          <w:lang w:eastAsia="en-US"/>
        </w:rPr>
        <w:t xml:space="preserve">para efectuar mantenciones a los sistemas y además </w:t>
      </w:r>
      <w:r w:rsidRPr="00946C15">
        <w:rPr>
          <w:rFonts w:ascii="Arial" w:hAnsi="Arial" w:cs="Arial"/>
          <w:color w:val="1F497D" w:themeColor="text2"/>
          <w:sz w:val="20"/>
          <w:szCs w:val="20"/>
          <w:lang w:eastAsia="en-US"/>
        </w:rPr>
        <w:t>en el caso de detectarse operaciones o intento de operaciones que pudieran revestir el carácter de fraudulentas, por usos indebido, caso fortuito u otras circunstancias graves que por su particularidad hagan presumir que pueda estar en riesgo los intereses de los clientes y/o del Banco.</w:t>
      </w:r>
    </w:p>
    <w:p w:rsidR="002553B1" w:rsidRPr="00946C15" w:rsidRDefault="002553B1" w:rsidP="00ED46B4">
      <w:pPr>
        <w:pStyle w:val="Default"/>
        <w:jc w:val="both"/>
        <w:rPr>
          <w:rFonts w:ascii="Bookman Old Style" w:hAnsi="Bookman Old Style" w:cs="Arial"/>
          <w:iCs/>
          <w:color w:val="1F497D" w:themeColor="text2"/>
        </w:rPr>
      </w:pPr>
    </w:p>
    <w:p w:rsidR="002553B1" w:rsidRPr="00946C15" w:rsidRDefault="002553B1" w:rsidP="00ED46B4">
      <w:pPr>
        <w:pStyle w:val="Default"/>
        <w:jc w:val="both"/>
        <w:rPr>
          <w:rFonts w:ascii="Arial" w:hAnsi="Arial" w:cs="Arial"/>
          <w:color w:val="1F497D" w:themeColor="text2"/>
          <w:sz w:val="20"/>
          <w:szCs w:val="20"/>
          <w:lang w:eastAsia="en-US"/>
        </w:rPr>
      </w:pPr>
      <w:r w:rsidRPr="00946C15">
        <w:rPr>
          <w:rFonts w:ascii="Arial" w:hAnsi="Arial" w:cs="Arial"/>
          <w:iCs/>
          <w:color w:val="1F497D" w:themeColor="text2"/>
          <w:sz w:val="20"/>
          <w:szCs w:val="20"/>
        </w:rPr>
        <w:t>El Banco podrá modificar las modalidades de uso de los servicios materia de este Contrato en la medida que ello amplíe las funcionalidades o en general implique para el cliente un mejor aprovechamiento de los productos o tenga por objeto optimizar la calidad del servicio, sin que ello derive en un incremento de costos para el Cliente. Adicionalmente el Banco podrá fijar montos mínimos y/o máximos diarios, los que podrán ser distintos para cada uno de las funcionalidades materia de este Contrato</w:t>
      </w:r>
    </w:p>
    <w:p w:rsidR="00CF7995" w:rsidRPr="00946C15" w:rsidRDefault="00CF7995" w:rsidP="00ED46B4">
      <w:pPr>
        <w:pStyle w:val="Default"/>
        <w:jc w:val="both"/>
        <w:rPr>
          <w:rFonts w:ascii="Arial" w:hAnsi="Arial" w:cs="Arial"/>
          <w:color w:val="1F497D" w:themeColor="text2"/>
          <w:sz w:val="20"/>
          <w:szCs w:val="20"/>
          <w:lang w:eastAsia="en-US"/>
        </w:rPr>
      </w:pPr>
    </w:p>
    <w:p w:rsidR="002553B1" w:rsidRPr="00946C15" w:rsidRDefault="002553B1" w:rsidP="002553B1">
      <w:pPr>
        <w:pStyle w:val="Default"/>
        <w:jc w:val="both"/>
        <w:rPr>
          <w:rFonts w:ascii="Arial" w:hAnsi="Arial" w:cs="Arial"/>
          <w:iCs/>
          <w:color w:val="1F497D" w:themeColor="text2"/>
          <w:sz w:val="20"/>
          <w:szCs w:val="20"/>
        </w:rPr>
      </w:pPr>
      <w:r w:rsidRPr="00946C15">
        <w:rPr>
          <w:rFonts w:ascii="Arial" w:hAnsi="Arial" w:cs="Arial"/>
          <w:iCs/>
          <w:color w:val="1F497D" w:themeColor="text2"/>
          <w:sz w:val="20"/>
          <w:szCs w:val="20"/>
        </w:rPr>
        <w:t xml:space="preserve">Por el presente instrumento, el Cliente autoriza al Banco para que éste grabe, capte y/o reproduzca todas y cada una de las conversaciones y/o comunicaciones telefónicas que se generen con ocasión del presente instrumento, como asimismo los documentos, </w:t>
      </w:r>
      <w:proofErr w:type="spellStart"/>
      <w:r w:rsidRPr="00946C15">
        <w:rPr>
          <w:rFonts w:ascii="Arial" w:hAnsi="Arial" w:cs="Arial"/>
          <w:iCs/>
          <w:color w:val="1F497D" w:themeColor="text2"/>
          <w:sz w:val="20"/>
          <w:szCs w:val="20"/>
        </w:rPr>
        <w:t>logs</w:t>
      </w:r>
      <w:proofErr w:type="spellEnd"/>
      <w:r w:rsidRPr="00946C15">
        <w:rPr>
          <w:rFonts w:ascii="Arial" w:hAnsi="Arial" w:cs="Arial"/>
          <w:iCs/>
          <w:color w:val="1F497D" w:themeColor="text2"/>
          <w:sz w:val="20"/>
          <w:szCs w:val="20"/>
        </w:rPr>
        <w:t>, y en general cualquier registro y/o archivo computacional, electrónico, informático o telemático del Banco y/o de terceros, constituyendo éstos el registro o prueba de haberse realizado y evidencia de las solicitudes, instrucciones, operaciones, transacciones y/o realización de los Servicios de Canales de Auto-atención de que da cuenta el presente instrumento</w:t>
      </w:r>
    </w:p>
    <w:p w:rsidR="002553B1" w:rsidRPr="00946C15" w:rsidRDefault="002553B1" w:rsidP="00ED46B4">
      <w:pPr>
        <w:pStyle w:val="Default"/>
        <w:jc w:val="both"/>
        <w:rPr>
          <w:rFonts w:ascii="Arial" w:hAnsi="Arial" w:cs="Arial"/>
          <w:color w:val="1F497D" w:themeColor="text2"/>
          <w:sz w:val="20"/>
          <w:szCs w:val="20"/>
          <w:lang w:eastAsia="en-US"/>
        </w:rPr>
      </w:pPr>
    </w:p>
    <w:p w:rsidR="009E6484" w:rsidRPr="00946C15" w:rsidRDefault="009E6484"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20</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Todos los gastos, derechos e impuestos que se generen con ocasión del presente instrumento</w:t>
      </w:r>
      <w:r w:rsidR="00280D42" w:rsidRPr="00946C15">
        <w:rPr>
          <w:rFonts w:ascii="Arial" w:hAnsi="Arial" w:cs="Arial"/>
          <w:color w:val="1F497D" w:themeColor="text2"/>
          <w:sz w:val="20"/>
          <w:szCs w:val="20"/>
          <w:lang w:eastAsia="en-US"/>
        </w:rPr>
        <w:t xml:space="preserve"> como de los productos o servicios que se ejecuten a través de éste</w:t>
      </w:r>
      <w:r w:rsidR="00ED46B4" w:rsidRPr="00946C15">
        <w:rPr>
          <w:rFonts w:ascii="Arial" w:hAnsi="Arial" w:cs="Arial"/>
          <w:color w:val="1F497D" w:themeColor="text2"/>
          <w:sz w:val="20"/>
          <w:szCs w:val="20"/>
          <w:lang w:eastAsia="en-US"/>
        </w:rPr>
        <w:t xml:space="preserve">, serán de cargo del Cliente, quien faculta al Banco para debitarlos directamente de la cuenta corriente y/o de la Tarjeta de Crédito que mantuviere en el Banco. </w:t>
      </w:r>
    </w:p>
    <w:p w:rsidR="00410229" w:rsidRPr="00946C15" w:rsidRDefault="00410229" w:rsidP="00ED46B4">
      <w:pPr>
        <w:pStyle w:val="Default"/>
        <w:jc w:val="both"/>
        <w:rPr>
          <w:rFonts w:ascii="Arial" w:hAnsi="Arial" w:cs="Arial"/>
          <w:color w:val="1F497D" w:themeColor="text2"/>
          <w:sz w:val="20"/>
          <w:szCs w:val="20"/>
          <w:lang w:eastAsia="en-US"/>
        </w:rPr>
      </w:pPr>
    </w:p>
    <w:p w:rsidR="00410229" w:rsidRPr="00946C15" w:rsidRDefault="00410229" w:rsidP="00ED46B4">
      <w:pPr>
        <w:pStyle w:val="Default"/>
        <w:jc w:val="both"/>
        <w:rPr>
          <w:rFonts w:ascii="Arial" w:hAnsi="Arial" w:cs="Arial"/>
          <w:color w:val="1F497D" w:themeColor="text2"/>
          <w:sz w:val="20"/>
          <w:szCs w:val="20"/>
          <w:lang w:eastAsia="en-US"/>
        </w:rPr>
      </w:pPr>
    </w:p>
    <w:p w:rsidR="00ED46B4"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t>21</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El Banco estará autorizado para transmitir, procesar y</w:t>
      </w:r>
      <w:r w:rsidR="00413274" w:rsidRPr="00946C15">
        <w:rPr>
          <w:rFonts w:ascii="Arial" w:hAnsi="Arial" w:cs="Arial"/>
          <w:color w:val="1F497D" w:themeColor="text2"/>
          <w:sz w:val="20"/>
          <w:szCs w:val="20"/>
          <w:lang w:eastAsia="en-US"/>
        </w:rPr>
        <w:t>/o</w:t>
      </w:r>
      <w:r w:rsidR="00ED46B4" w:rsidRPr="00946C15">
        <w:rPr>
          <w:rFonts w:ascii="Arial" w:hAnsi="Arial" w:cs="Arial"/>
          <w:color w:val="1F497D" w:themeColor="text2"/>
          <w:sz w:val="20"/>
          <w:szCs w:val="20"/>
          <w:lang w:eastAsia="en-US"/>
        </w:rPr>
        <w:t xml:space="preserve"> mantener </w:t>
      </w:r>
      <w:r w:rsidR="00413274" w:rsidRPr="00946C15">
        <w:rPr>
          <w:rFonts w:ascii="Arial" w:hAnsi="Arial" w:cs="Arial"/>
          <w:color w:val="1F497D" w:themeColor="text2"/>
          <w:sz w:val="20"/>
          <w:szCs w:val="20"/>
          <w:lang w:eastAsia="en-US"/>
        </w:rPr>
        <w:t xml:space="preserve">dentro y/o </w:t>
      </w:r>
      <w:r w:rsidR="00ED46B4" w:rsidRPr="00946C15">
        <w:rPr>
          <w:rFonts w:ascii="Arial" w:hAnsi="Arial" w:cs="Arial"/>
          <w:color w:val="1F497D" w:themeColor="text2"/>
          <w:sz w:val="20"/>
          <w:szCs w:val="20"/>
          <w:lang w:eastAsia="en-US"/>
        </w:rPr>
        <w:t xml:space="preserve">fuera de la República de Chile, toda o parte de la información y/o datos relacionados con los productos y servicios bancarios que el Banco otorgue al Cliente, y con las operaciones que el Cliente instruya o ejecute con él, toda vez que el receptor de dicha información </w:t>
      </w:r>
      <w:r w:rsidR="00413274" w:rsidRPr="00946C15">
        <w:rPr>
          <w:rFonts w:ascii="Arial" w:hAnsi="Arial" w:cs="Arial"/>
          <w:color w:val="1F497D" w:themeColor="text2"/>
          <w:sz w:val="20"/>
          <w:szCs w:val="20"/>
          <w:lang w:eastAsia="en-US"/>
        </w:rPr>
        <w:t xml:space="preserve">en el país y/o </w:t>
      </w:r>
      <w:r w:rsidR="00ED46B4" w:rsidRPr="00946C15">
        <w:rPr>
          <w:rFonts w:ascii="Arial" w:hAnsi="Arial" w:cs="Arial"/>
          <w:color w:val="1F497D" w:themeColor="text2"/>
          <w:sz w:val="20"/>
          <w:szCs w:val="20"/>
          <w:lang w:eastAsia="en-US"/>
        </w:rPr>
        <w:t xml:space="preserve">en el exterior sea una sucursal, empresa relacionada con el Banco o un tercero con quién el Banco convenga en acuerdos que tengan por objeto el procesamiento, mantención y/o custodia de la información o datos, debiendo obligarse el receptor de la información o datos a mantener la confidencialidad de éstos. La presente autorización se otorga especialmente en relación con las disposiciones sobre secreto y reserva bancaria contenidas en el artículo 154 de la Ley General de Bancos y artículo 1º de la Ley sobre Cuentas Corrientes Bancarias y Cheques. </w:t>
      </w:r>
    </w:p>
    <w:p w:rsidR="00505658" w:rsidRPr="00946C15" w:rsidRDefault="00505658" w:rsidP="00ED46B4">
      <w:pPr>
        <w:pStyle w:val="Default"/>
        <w:jc w:val="both"/>
        <w:rPr>
          <w:rFonts w:ascii="Arial" w:hAnsi="Arial" w:cs="Arial"/>
          <w:color w:val="1F497D" w:themeColor="text2"/>
          <w:sz w:val="20"/>
          <w:szCs w:val="20"/>
          <w:lang w:eastAsia="en-US"/>
        </w:rPr>
      </w:pPr>
    </w:p>
    <w:p w:rsidR="005632B2" w:rsidRPr="00946C15" w:rsidRDefault="005632B2" w:rsidP="00ED46B4">
      <w:pPr>
        <w:pStyle w:val="Default"/>
        <w:jc w:val="both"/>
        <w:rPr>
          <w:rFonts w:ascii="Arial" w:hAnsi="Arial" w:cs="Arial"/>
          <w:color w:val="1F497D" w:themeColor="text2"/>
          <w:sz w:val="20"/>
          <w:szCs w:val="20"/>
          <w:lang w:eastAsia="en-US"/>
        </w:rPr>
      </w:pPr>
    </w:p>
    <w:p w:rsidR="00AD2647" w:rsidRPr="00946C15" w:rsidRDefault="00AD2647" w:rsidP="00AD2647">
      <w:pPr>
        <w:pStyle w:val="Default"/>
        <w:jc w:val="both"/>
        <w:rPr>
          <w:rFonts w:ascii="Arial" w:hAnsi="Arial" w:cs="Arial"/>
          <w:color w:val="1F497D" w:themeColor="text2"/>
          <w:sz w:val="20"/>
          <w:szCs w:val="20"/>
        </w:rPr>
      </w:pPr>
      <w:r w:rsidRPr="00946C15">
        <w:rPr>
          <w:rFonts w:ascii="Arial" w:hAnsi="Arial" w:cs="Arial"/>
          <w:color w:val="1F497D" w:themeColor="text2"/>
          <w:sz w:val="20"/>
          <w:szCs w:val="20"/>
          <w:lang w:eastAsia="en-US"/>
        </w:rPr>
        <w:t xml:space="preserve">22. </w:t>
      </w:r>
      <w:r w:rsidRPr="00946C15">
        <w:rPr>
          <w:rFonts w:ascii="Arial" w:hAnsi="Arial" w:cs="Arial"/>
          <w:color w:val="1F497D" w:themeColor="text2"/>
          <w:sz w:val="20"/>
          <w:szCs w:val="20"/>
        </w:rPr>
        <w:t xml:space="preserve">El presente Contrato no cuenta con el Sello </w:t>
      </w:r>
      <w:proofErr w:type="spellStart"/>
      <w:r w:rsidRPr="00946C15">
        <w:rPr>
          <w:rFonts w:ascii="Arial" w:hAnsi="Arial" w:cs="Arial"/>
          <w:color w:val="1F497D" w:themeColor="text2"/>
          <w:sz w:val="20"/>
          <w:szCs w:val="20"/>
        </w:rPr>
        <w:t>Sernac</w:t>
      </w:r>
      <w:proofErr w:type="spellEnd"/>
      <w:r w:rsidRPr="00946C15">
        <w:rPr>
          <w:rFonts w:ascii="Arial" w:hAnsi="Arial" w:cs="Arial"/>
          <w:color w:val="1F497D" w:themeColor="text2"/>
          <w:sz w:val="20"/>
          <w:szCs w:val="20"/>
        </w:rPr>
        <w:t xml:space="preserve"> previsto en el artículo 55 de la Ley 19.496.</w:t>
      </w:r>
    </w:p>
    <w:p w:rsidR="00AD2647" w:rsidRPr="00946C15" w:rsidRDefault="00AD2647" w:rsidP="00AD2647">
      <w:pPr>
        <w:pStyle w:val="Default"/>
        <w:jc w:val="both"/>
        <w:rPr>
          <w:rFonts w:ascii="Arial" w:hAnsi="Arial" w:cs="Arial"/>
          <w:color w:val="1F497D" w:themeColor="text2"/>
          <w:sz w:val="20"/>
          <w:szCs w:val="20"/>
        </w:rPr>
      </w:pPr>
    </w:p>
    <w:p w:rsidR="00AD2647" w:rsidRPr="00946C15" w:rsidRDefault="00AD2647" w:rsidP="00AD2647">
      <w:pPr>
        <w:pStyle w:val="Default"/>
        <w:jc w:val="both"/>
        <w:rPr>
          <w:ins w:id="4" w:author="ateplizky" w:date="2015-11-20T10:18:00Z"/>
          <w:rFonts w:ascii="Arial" w:hAnsi="Arial" w:cs="Arial"/>
          <w:color w:val="1F497D" w:themeColor="text2"/>
          <w:sz w:val="20"/>
          <w:szCs w:val="20"/>
        </w:rPr>
      </w:pPr>
      <w:r w:rsidRPr="00946C15">
        <w:rPr>
          <w:rFonts w:ascii="Arial" w:hAnsi="Arial" w:cs="Arial"/>
          <w:color w:val="1F497D" w:themeColor="text2"/>
          <w:sz w:val="20"/>
          <w:szCs w:val="20"/>
        </w:rPr>
        <w:t>El Banco cuenta con un servicio de atención al cliente para atender las consultas y reclamos de éste. El Cliente es informado en este acto en un documento adicional al presente instrumento, que forma parte integrante de este último, acerca de los requisitos y procedimientos para acceder a estos servicios.</w:t>
      </w:r>
    </w:p>
    <w:p w:rsidR="00AD2647" w:rsidRPr="00946C15" w:rsidRDefault="00AD2647" w:rsidP="00AD2647">
      <w:pPr>
        <w:pStyle w:val="Default"/>
        <w:jc w:val="both"/>
        <w:rPr>
          <w:rFonts w:ascii="Arial" w:hAnsi="Arial" w:cs="Arial"/>
          <w:color w:val="1F497D" w:themeColor="text2"/>
          <w:sz w:val="20"/>
          <w:szCs w:val="20"/>
        </w:rPr>
      </w:pPr>
      <w:r w:rsidRPr="00946C15">
        <w:rPr>
          <w:rFonts w:ascii="Arial" w:hAnsi="Arial" w:cs="Arial"/>
          <w:color w:val="1F497D" w:themeColor="text2"/>
          <w:sz w:val="20"/>
          <w:szCs w:val="20"/>
        </w:rPr>
        <w:t>El cliente  podrá además hacer sus consultas y solicitudes a través de la Plataforma Electrónica, para lo cual deberá mantener un correo electrónico actualizado en dicha Plataforma.</w:t>
      </w:r>
    </w:p>
    <w:p w:rsidR="009E6484" w:rsidRPr="00946C15" w:rsidRDefault="009E6484" w:rsidP="00AD2647">
      <w:pPr>
        <w:pStyle w:val="Default"/>
        <w:jc w:val="both"/>
        <w:rPr>
          <w:rFonts w:ascii="Arial" w:hAnsi="Arial" w:cs="Arial"/>
          <w:color w:val="1F497D" w:themeColor="text2"/>
          <w:sz w:val="20"/>
          <w:szCs w:val="20"/>
          <w:lang w:eastAsia="en-US"/>
        </w:rPr>
      </w:pPr>
    </w:p>
    <w:p w:rsidR="005632B2" w:rsidRPr="00946C15" w:rsidRDefault="005632B2" w:rsidP="00ED46B4">
      <w:pPr>
        <w:pStyle w:val="Default"/>
        <w:jc w:val="both"/>
        <w:rPr>
          <w:rFonts w:ascii="Arial" w:hAnsi="Arial" w:cs="Arial"/>
          <w:color w:val="1F497D" w:themeColor="text2"/>
          <w:sz w:val="20"/>
          <w:szCs w:val="20"/>
          <w:lang w:eastAsia="en-US"/>
        </w:rPr>
      </w:pPr>
    </w:p>
    <w:p w:rsidR="002553B1" w:rsidRPr="00946C15" w:rsidRDefault="002553B1" w:rsidP="00ED46B4">
      <w:pPr>
        <w:pStyle w:val="Default"/>
        <w:jc w:val="both"/>
        <w:rPr>
          <w:rFonts w:ascii="Arial" w:hAnsi="Arial" w:cs="Arial"/>
          <w:color w:val="1F497D" w:themeColor="text2"/>
          <w:sz w:val="20"/>
          <w:szCs w:val="20"/>
          <w:lang w:eastAsia="en-US"/>
        </w:rPr>
      </w:pPr>
    </w:p>
    <w:p w:rsidR="004378A2" w:rsidRPr="00946C15" w:rsidRDefault="003B33A5" w:rsidP="00ED46B4">
      <w:pPr>
        <w:pStyle w:val="Default"/>
        <w:jc w:val="both"/>
        <w:rPr>
          <w:rFonts w:ascii="Arial" w:hAnsi="Arial" w:cs="Arial"/>
          <w:color w:val="1F497D" w:themeColor="text2"/>
          <w:sz w:val="20"/>
          <w:szCs w:val="20"/>
          <w:lang w:eastAsia="en-US"/>
        </w:rPr>
      </w:pPr>
      <w:r w:rsidRPr="00946C15">
        <w:rPr>
          <w:rFonts w:ascii="Arial" w:hAnsi="Arial" w:cs="Arial"/>
          <w:color w:val="1F497D" w:themeColor="text2"/>
          <w:sz w:val="20"/>
          <w:szCs w:val="20"/>
          <w:lang w:eastAsia="en-US"/>
        </w:rPr>
        <w:lastRenderedPageBreak/>
        <w:t>2</w:t>
      </w:r>
      <w:r w:rsidR="00AD2647" w:rsidRPr="00946C15">
        <w:rPr>
          <w:rFonts w:ascii="Arial" w:hAnsi="Arial" w:cs="Arial"/>
          <w:color w:val="1F497D" w:themeColor="text2"/>
          <w:sz w:val="20"/>
          <w:szCs w:val="20"/>
          <w:lang w:eastAsia="en-US"/>
        </w:rPr>
        <w:t>3</w:t>
      </w:r>
      <w:r w:rsidR="00ED46B4" w:rsidRPr="00946C15">
        <w:rPr>
          <w:rFonts w:ascii="Arial" w:hAnsi="Arial" w:cs="Arial"/>
          <w:color w:val="1F497D" w:themeColor="text2"/>
          <w:sz w:val="20"/>
          <w:szCs w:val="20"/>
          <w:lang w:eastAsia="en-US"/>
        </w:rPr>
        <w:t>.</w:t>
      </w:r>
      <w:r w:rsidR="00410229" w:rsidRPr="00946C15">
        <w:rPr>
          <w:rFonts w:ascii="Arial" w:hAnsi="Arial" w:cs="Arial"/>
          <w:color w:val="1F497D" w:themeColor="text2"/>
          <w:sz w:val="20"/>
          <w:szCs w:val="20"/>
          <w:lang w:eastAsia="en-US"/>
        </w:rPr>
        <w:tab/>
      </w:r>
      <w:r w:rsidR="00ED46B4" w:rsidRPr="00946C15">
        <w:rPr>
          <w:rFonts w:ascii="Arial" w:hAnsi="Arial" w:cs="Arial"/>
          <w:color w:val="1F497D" w:themeColor="text2"/>
          <w:sz w:val="20"/>
          <w:szCs w:val="20"/>
          <w:lang w:eastAsia="en-US"/>
        </w:rPr>
        <w:t>El Cliente declara haber recibido una copia del presente Contrato, la cual es fiel al original suscrito por éste y el Banco.</w:t>
      </w:r>
    </w:p>
    <w:p w:rsidR="00ED46B4" w:rsidRPr="00946C15" w:rsidRDefault="00ED46B4" w:rsidP="005632B2">
      <w:pPr>
        <w:pStyle w:val="Default"/>
        <w:jc w:val="both"/>
        <w:rPr>
          <w:rFonts w:ascii="Arial" w:hAnsi="Arial" w:cs="Arial"/>
          <w:color w:val="1F497D" w:themeColor="text2"/>
          <w:sz w:val="20"/>
          <w:szCs w:val="20"/>
        </w:rPr>
      </w:pPr>
      <w:r w:rsidRPr="00946C15">
        <w:rPr>
          <w:rFonts w:ascii="Arial" w:hAnsi="Arial" w:cs="Arial"/>
          <w:color w:val="1F497D" w:themeColor="text2"/>
          <w:sz w:val="20"/>
          <w:szCs w:val="20"/>
          <w:lang w:eastAsia="en-US"/>
        </w:rPr>
        <w:t xml:space="preserve"> </w:t>
      </w:r>
      <w:r w:rsidRPr="00946C15">
        <w:rPr>
          <w:rFonts w:ascii="Arial" w:hAnsi="Arial" w:cs="Arial"/>
          <w:color w:val="1F497D" w:themeColor="text2"/>
          <w:sz w:val="20"/>
          <w:szCs w:val="20"/>
        </w:rPr>
        <w:t>Para todos los efectos legales derivados del presente instrumento, las partes fijan su domicilio en esta ciudad y se someten a la competencia de sus Tribunales de Justicia.</w:t>
      </w:r>
    </w:p>
    <w:p w:rsidR="00AD2647" w:rsidRPr="00946C15" w:rsidRDefault="00AD2647" w:rsidP="005632B2">
      <w:pPr>
        <w:pStyle w:val="Default"/>
        <w:jc w:val="both"/>
        <w:rPr>
          <w:rFonts w:ascii="Arial" w:hAnsi="Arial" w:cs="Arial"/>
          <w:color w:val="1F497D" w:themeColor="text2"/>
          <w:sz w:val="20"/>
          <w:szCs w:val="20"/>
        </w:rPr>
      </w:pPr>
    </w:p>
    <w:p w:rsidR="00AD2647" w:rsidRPr="00946C15" w:rsidRDefault="00AD2647" w:rsidP="005632B2">
      <w:pPr>
        <w:pStyle w:val="Default"/>
        <w:jc w:val="both"/>
        <w:rPr>
          <w:rFonts w:ascii="Arial" w:hAnsi="Arial" w:cs="Arial"/>
          <w:color w:val="1F497D" w:themeColor="text2"/>
          <w:sz w:val="20"/>
          <w:szCs w:val="20"/>
        </w:rPr>
      </w:pPr>
    </w:p>
    <w:p w:rsidR="00ED46B4" w:rsidRPr="00946C15" w:rsidRDefault="00ED46B4" w:rsidP="008B1469">
      <w:pPr>
        <w:autoSpaceDE w:val="0"/>
        <w:autoSpaceDN w:val="0"/>
        <w:adjustRightInd w:val="0"/>
        <w:spacing w:after="0" w:line="240" w:lineRule="auto"/>
        <w:jc w:val="both"/>
        <w:rPr>
          <w:rFonts w:ascii="Arial" w:eastAsia="Times New Roman" w:hAnsi="Arial" w:cs="Arial"/>
          <w:color w:val="1F497D" w:themeColor="text2"/>
          <w:sz w:val="20"/>
          <w:szCs w:val="20"/>
        </w:rPr>
      </w:pPr>
    </w:p>
    <w:p w:rsidR="00D43334" w:rsidRPr="00946C15" w:rsidRDefault="00D43334" w:rsidP="008B1469">
      <w:pPr>
        <w:autoSpaceDE w:val="0"/>
        <w:autoSpaceDN w:val="0"/>
        <w:adjustRightInd w:val="0"/>
        <w:spacing w:after="0" w:line="240" w:lineRule="auto"/>
        <w:jc w:val="both"/>
        <w:rPr>
          <w:rFonts w:ascii="Arial" w:eastAsia="Times New Roman" w:hAnsi="Arial" w:cs="Arial"/>
          <w:color w:val="1F497D" w:themeColor="text2"/>
          <w:sz w:val="20"/>
          <w:szCs w:val="20"/>
        </w:rPr>
      </w:pPr>
    </w:p>
    <w:p w:rsidR="0043030B" w:rsidRPr="00946C15" w:rsidRDefault="0043030B" w:rsidP="004378A2">
      <w:pPr>
        <w:tabs>
          <w:tab w:val="left" w:pos="0"/>
        </w:tabs>
        <w:spacing w:after="0" w:line="240" w:lineRule="auto"/>
        <w:jc w:val="both"/>
        <w:rPr>
          <w:rFonts w:ascii="Arial" w:eastAsia="Times New Roman" w:hAnsi="Arial" w:cs="Arial"/>
          <w:color w:val="1F497D" w:themeColor="text2"/>
          <w:sz w:val="20"/>
          <w:szCs w:val="20"/>
        </w:rPr>
      </w:pPr>
    </w:p>
    <w:tbl>
      <w:tblPr>
        <w:tblW w:w="4950" w:type="pct"/>
        <w:tblBorders>
          <w:top w:val="single" w:sz="4" w:space="0" w:color="002868"/>
          <w:left w:val="single" w:sz="4" w:space="0" w:color="002868"/>
          <w:bottom w:val="single" w:sz="4" w:space="0" w:color="002868"/>
          <w:right w:val="single" w:sz="4" w:space="0" w:color="002868"/>
          <w:insideH w:val="single" w:sz="4" w:space="0" w:color="002868"/>
          <w:insideV w:val="single" w:sz="4" w:space="0" w:color="002868"/>
        </w:tblBorders>
        <w:tblLook w:val="01E0" w:firstRow="1" w:lastRow="1" w:firstColumn="1" w:lastColumn="1" w:noHBand="0" w:noVBand="0"/>
      </w:tblPr>
      <w:tblGrid>
        <w:gridCol w:w="5097"/>
        <w:gridCol w:w="5096"/>
      </w:tblGrid>
      <w:tr w:rsidR="00946C15" w:rsidRPr="00946C15" w:rsidTr="00206817">
        <w:trPr>
          <w:trHeight w:val="373"/>
        </w:trPr>
        <w:tc>
          <w:tcPr>
            <w:tcW w:w="10367" w:type="dxa"/>
            <w:gridSpan w:val="2"/>
            <w:shd w:val="clear" w:color="auto" w:fill="002868"/>
            <w:vAlign w:val="center"/>
          </w:tcPr>
          <w:p w:rsidR="004378A2" w:rsidRPr="00946C15" w:rsidRDefault="00206817" w:rsidP="00891401">
            <w:pPr>
              <w:spacing w:after="0" w:line="240" w:lineRule="auto"/>
              <w:jc w:val="both"/>
              <w:rPr>
                <w:rFonts w:ascii="Arial" w:eastAsia="Times New Roman" w:hAnsi="Arial" w:cs="Arial"/>
                <w:b/>
                <w:color w:val="1F497D" w:themeColor="text2"/>
                <w:sz w:val="20"/>
                <w:szCs w:val="20"/>
              </w:rPr>
            </w:pPr>
            <w:r w:rsidRPr="00946C15">
              <w:rPr>
                <w:rFonts w:ascii="Arial" w:eastAsia="Times New Roman" w:hAnsi="Arial" w:cs="Arial"/>
                <w:b/>
                <w:color w:val="1F497D" w:themeColor="text2"/>
                <w:sz w:val="18"/>
                <w:szCs w:val="20"/>
              </w:rPr>
              <w:t xml:space="preserve">REPRESENTANTES LEGALES EMPRESA </w:t>
            </w:r>
            <w:r w:rsidR="00650160" w:rsidRPr="00946C15">
              <w:rPr>
                <w:rFonts w:ascii="Arial" w:eastAsia="Times New Roman" w:hAnsi="Arial" w:cs="Arial"/>
                <w:b/>
                <w:color w:val="1F497D" w:themeColor="text2"/>
                <w:sz w:val="18"/>
                <w:szCs w:val="20"/>
              </w:rPr>
              <w:t>–</w:t>
            </w:r>
            <w:r w:rsidR="004378A2" w:rsidRPr="00946C15">
              <w:rPr>
                <w:rFonts w:ascii="Arial" w:eastAsia="Times New Roman" w:hAnsi="Arial" w:cs="Arial"/>
                <w:b/>
                <w:color w:val="1F497D" w:themeColor="text2"/>
                <w:sz w:val="20"/>
                <w:szCs w:val="20"/>
              </w:rPr>
              <w:t>BANCO DE CHILE</w:t>
            </w:r>
          </w:p>
        </w:tc>
      </w:tr>
      <w:tr w:rsidR="00946C15" w:rsidRPr="00946C15" w:rsidTr="008148C9">
        <w:trPr>
          <w:trHeight w:val="177"/>
        </w:trPr>
        <w:tc>
          <w:tcPr>
            <w:tcW w:w="5184" w:type="dxa"/>
            <w:vAlign w:val="center"/>
          </w:tcPr>
          <w:p w:rsidR="004378A2" w:rsidRPr="00946C15" w:rsidRDefault="004378A2" w:rsidP="008F22C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RUT: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tc>
        <w:tc>
          <w:tcPr>
            <w:tcW w:w="5183" w:type="dxa"/>
            <w:vAlign w:val="center"/>
          </w:tcPr>
          <w:p w:rsidR="004378A2" w:rsidRPr="00946C15" w:rsidRDefault="004378A2" w:rsidP="008F22C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RUT: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tc>
      </w:tr>
      <w:tr w:rsidR="00946C15" w:rsidRPr="00946C15" w:rsidTr="008148C9">
        <w:trPr>
          <w:trHeight w:val="373"/>
        </w:trPr>
        <w:tc>
          <w:tcPr>
            <w:tcW w:w="5184" w:type="dxa"/>
            <w:vAlign w:val="center"/>
          </w:tcPr>
          <w:p w:rsidR="004378A2" w:rsidRPr="00946C15" w:rsidRDefault="004378A2" w:rsidP="004378A2">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NOMBRE COMPLETO:</w:t>
            </w:r>
            <w:r w:rsidR="00410229" w:rsidRPr="00946C15">
              <w:rPr>
                <w:rFonts w:ascii="Arial" w:hAnsi="Arial" w:cs="Arial"/>
                <w:color w:val="1F497D" w:themeColor="text2"/>
              </w:rPr>
              <w:t xml:space="preserve">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p w:rsidR="004378A2" w:rsidRPr="00946C15" w:rsidRDefault="004378A2" w:rsidP="004378A2">
            <w:pPr>
              <w:spacing w:after="0" w:line="240" w:lineRule="auto"/>
              <w:rPr>
                <w:rFonts w:ascii="Arial" w:eastAsia="Times New Roman" w:hAnsi="Arial" w:cs="Arial"/>
                <w:color w:val="1F497D" w:themeColor="text2"/>
                <w:sz w:val="20"/>
                <w:szCs w:val="20"/>
              </w:rPr>
            </w:pPr>
          </w:p>
        </w:tc>
        <w:tc>
          <w:tcPr>
            <w:tcW w:w="5183" w:type="dxa"/>
            <w:vAlign w:val="center"/>
          </w:tcPr>
          <w:p w:rsidR="004378A2" w:rsidRPr="00946C15" w:rsidRDefault="004378A2" w:rsidP="004378A2">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NOMBRE COMPLETO:</w:t>
            </w:r>
            <w:r w:rsidR="00410229" w:rsidRPr="00946C15">
              <w:rPr>
                <w:rFonts w:ascii="Arial" w:hAnsi="Arial" w:cs="Arial"/>
                <w:color w:val="1F497D" w:themeColor="text2"/>
              </w:rPr>
              <w:t xml:space="preserve">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p w:rsidR="004378A2" w:rsidRPr="00946C15" w:rsidRDefault="004378A2" w:rsidP="004378A2">
            <w:pPr>
              <w:spacing w:after="0" w:line="240" w:lineRule="auto"/>
              <w:rPr>
                <w:rFonts w:ascii="Arial" w:eastAsia="Times New Roman" w:hAnsi="Arial" w:cs="Arial"/>
                <w:color w:val="1F497D" w:themeColor="text2"/>
                <w:sz w:val="20"/>
                <w:szCs w:val="20"/>
              </w:rPr>
            </w:pPr>
          </w:p>
        </w:tc>
      </w:tr>
      <w:tr w:rsidR="00946C15" w:rsidRPr="00946C15" w:rsidTr="008148C9">
        <w:trPr>
          <w:trHeight w:val="365"/>
        </w:trPr>
        <w:tc>
          <w:tcPr>
            <w:tcW w:w="5184" w:type="dxa"/>
          </w:tcPr>
          <w:p w:rsidR="004378A2" w:rsidRPr="00946C15" w:rsidRDefault="004378A2" w:rsidP="004378A2">
            <w:pPr>
              <w:spacing w:after="0" w:line="240" w:lineRule="auto"/>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FIRMA</w:t>
            </w:r>
          </w:p>
          <w:p w:rsidR="004378A2" w:rsidRPr="00946C15" w:rsidRDefault="00206817" w:rsidP="004378A2">
            <w:pPr>
              <w:spacing w:after="0" w:line="240" w:lineRule="auto"/>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 </w:t>
            </w: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tc>
        <w:tc>
          <w:tcPr>
            <w:tcW w:w="5183" w:type="dxa"/>
          </w:tcPr>
          <w:p w:rsidR="004378A2" w:rsidRPr="00946C15" w:rsidRDefault="004378A2" w:rsidP="004378A2">
            <w:pPr>
              <w:spacing w:after="0" w:line="240" w:lineRule="auto"/>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FIRMA</w:t>
            </w: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tc>
      </w:tr>
      <w:tr w:rsidR="00946C15" w:rsidRPr="00946C15" w:rsidTr="008148C9">
        <w:trPr>
          <w:trHeight w:val="122"/>
        </w:trPr>
        <w:tc>
          <w:tcPr>
            <w:tcW w:w="10367" w:type="dxa"/>
            <w:gridSpan w:val="2"/>
            <w:tcBorders>
              <w:left w:val="nil"/>
              <w:right w:val="nil"/>
            </w:tcBorders>
          </w:tcPr>
          <w:p w:rsidR="004378A2" w:rsidRPr="00946C15" w:rsidRDefault="004378A2" w:rsidP="004378A2">
            <w:pPr>
              <w:spacing w:before="60" w:after="60" w:line="240" w:lineRule="auto"/>
              <w:ind w:right="-6"/>
              <w:jc w:val="both"/>
              <w:rPr>
                <w:rFonts w:ascii="Arial" w:eastAsia="Times New Roman" w:hAnsi="Arial" w:cs="Arial"/>
                <w:color w:val="1F497D" w:themeColor="text2"/>
                <w:sz w:val="20"/>
                <w:szCs w:val="20"/>
              </w:rPr>
            </w:pPr>
          </w:p>
        </w:tc>
      </w:tr>
      <w:tr w:rsidR="00946C15" w:rsidRPr="00946C15" w:rsidTr="008148C9">
        <w:trPr>
          <w:trHeight w:val="365"/>
        </w:trPr>
        <w:tc>
          <w:tcPr>
            <w:tcW w:w="10367" w:type="dxa"/>
            <w:gridSpan w:val="2"/>
            <w:shd w:val="clear" w:color="auto" w:fill="002868"/>
            <w:vAlign w:val="center"/>
          </w:tcPr>
          <w:p w:rsidR="00206817" w:rsidRPr="00946C15" w:rsidRDefault="00206817" w:rsidP="00206817">
            <w:pPr>
              <w:pStyle w:val="Default"/>
              <w:rPr>
                <w:color w:val="1F497D" w:themeColor="text2"/>
                <w:sz w:val="18"/>
                <w:szCs w:val="20"/>
              </w:rPr>
            </w:pPr>
            <w:r w:rsidRPr="00946C15">
              <w:rPr>
                <w:b/>
                <w:bCs/>
                <w:color w:val="1F497D" w:themeColor="text2"/>
                <w:sz w:val="18"/>
                <w:szCs w:val="20"/>
              </w:rPr>
              <w:t xml:space="preserve">REPRESENTANTES LEGALES BANCO DE CHILE </w:t>
            </w:r>
          </w:p>
          <w:p w:rsidR="004378A2" w:rsidRPr="00946C15" w:rsidRDefault="004378A2" w:rsidP="004378A2">
            <w:pPr>
              <w:spacing w:after="0" w:line="240" w:lineRule="auto"/>
              <w:rPr>
                <w:rFonts w:ascii="Arial" w:eastAsia="Times New Roman" w:hAnsi="Arial" w:cs="Arial"/>
                <w:color w:val="1F497D" w:themeColor="text2"/>
                <w:sz w:val="18"/>
                <w:szCs w:val="20"/>
              </w:rPr>
            </w:pPr>
            <w:r w:rsidRPr="00946C15">
              <w:rPr>
                <w:rFonts w:ascii="Arial" w:eastAsia="Times New Roman" w:hAnsi="Arial" w:cs="Arial"/>
                <w:color w:val="1F497D" w:themeColor="text2"/>
                <w:sz w:val="18"/>
                <w:szCs w:val="20"/>
              </w:rPr>
              <w:t>PRESENTANTES LEGALES EMPRESA</w:t>
            </w:r>
          </w:p>
        </w:tc>
      </w:tr>
      <w:tr w:rsidR="00946C15" w:rsidRPr="00946C15" w:rsidTr="008148C9">
        <w:trPr>
          <w:trHeight w:val="223"/>
        </w:trPr>
        <w:tc>
          <w:tcPr>
            <w:tcW w:w="5184" w:type="dxa"/>
            <w:vAlign w:val="center"/>
          </w:tcPr>
          <w:p w:rsidR="004378A2" w:rsidRPr="00946C15" w:rsidRDefault="004378A2" w:rsidP="008F22C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RUT: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tc>
        <w:tc>
          <w:tcPr>
            <w:tcW w:w="5183" w:type="dxa"/>
            <w:vAlign w:val="center"/>
          </w:tcPr>
          <w:p w:rsidR="004378A2" w:rsidRPr="00946C15" w:rsidRDefault="004378A2" w:rsidP="008F22C5">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 xml:space="preserve">RUT: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tc>
      </w:tr>
      <w:tr w:rsidR="00946C15" w:rsidRPr="00946C15" w:rsidTr="008148C9">
        <w:trPr>
          <w:trHeight w:val="365"/>
        </w:trPr>
        <w:tc>
          <w:tcPr>
            <w:tcW w:w="5184" w:type="dxa"/>
            <w:vAlign w:val="center"/>
          </w:tcPr>
          <w:p w:rsidR="004378A2" w:rsidRPr="00946C15" w:rsidRDefault="004378A2" w:rsidP="004378A2">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NOMBRE COMPLETO:</w:t>
            </w:r>
            <w:r w:rsidR="00410229" w:rsidRPr="00946C15">
              <w:rPr>
                <w:rFonts w:ascii="Arial" w:hAnsi="Arial" w:cs="Arial"/>
                <w:color w:val="1F497D" w:themeColor="text2"/>
              </w:rPr>
              <w:t xml:space="preserve">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p w:rsidR="004378A2" w:rsidRPr="00946C15" w:rsidRDefault="004378A2" w:rsidP="004378A2">
            <w:pPr>
              <w:spacing w:after="0" w:line="240" w:lineRule="auto"/>
              <w:rPr>
                <w:rFonts w:ascii="Arial" w:eastAsia="Times New Roman" w:hAnsi="Arial" w:cs="Arial"/>
                <w:color w:val="1F497D" w:themeColor="text2"/>
                <w:sz w:val="20"/>
                <w:szCs w:val="20"/>
              </w:rPr>
            </w:pPr>
          </w:p>
        </w:tc>
        <w:tc>
          <w:tcPr>
            <w:tcW w:w="5183" w:type="dxa"/>
            <w:vAlign w:val="center"/>
          </w:tcPr>
          <w:p w:rsidR="004378A2" w:rsidRPr="00946C15" w:rsidRDefault="004378A2" w:rsidP="004378A2">
            <w:pPr>
              <w:spacing w:after="0" w:line="240" w:lineRule="auto"/>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NOMBRE COMPLETO:</w:t>
            </w:r>
            <w:r w:rsidR="00410229" w:rsidRPr="00946C15">
              <w:rPr>
                <w:rFonts w:ascii="Arial" w:hAnsi="Arial" w:cs="Arial"/>
                <w:color w:val="1F497D" w:themeColor="text2"/>
              </w:rPr>
              <w:t xml:space="preserve"> </w:t>
            </w:r>
            <w:r w:rsidR="00410229" w:rsidRPr="00946C15">
              <w:rPr>
                <w:rFonts w:ascii="Arial" w:hAnsi="Arial" w:cs="Arial"/>
                <w:color w:val="1F497D" w:themeColor="text2"/>
              </w:rPr>
              <w:fldChar w:fldCharType="begin">
                <w:ffData>
                  <w:name w:val="Texto14"/>
                  <w:enabled/>
                  <w:calcOnExit w:val="0"/>
                  <w:textInput/>
                </w:ffData>
              </w:fldChar>
            </w:r>
            <w:r w:rsidR="00410229" w:rsidRPr="00946C15">
              <w:rPr>
                <w:rFonts w:ascii="Arial" w:hAnsi="Arial" w:cs="Arial"/>
                <w:color w:val="1F497D" w:themeColor="text2"/>
              </w:rPr>
              <w:instrText xml:space="preserve"> FORMTEXT </w:instrText>
            </w:r>
            <w:r w:rsidR="00410229" w:rsidRPr="00946C15">
              <w:rPr>
                <w:rFonts w:ascii="Arial" w:hAnsi="Arial" w:cs="Arial"/>
                <w:color w:val="1F497D" w:themeColor="text2"/>
              </w:rPr>
            </w:r>
            <w:r w:rsidR="00410229" w:rsidRPr="00946C15">
              <w:rPr>
                <w:rFonts w:ascii="Arial" w:hAnsi="Arial" w:cs="Arial"/>
                <w:color w:val="1F497D" w:themeColor="text2"/>
              </w:rPr>
              <w:fldChar w:fldCharType="separate"/>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noProof/>
                <w:color w:val="1F497D" w:themeColor="text2"/>
              </w:rPr>
              <w:t> </w:t>
            </w:r>
            <w:r w:rsidR="00410229" w:rsidRPr="00946C15">
              <w:rPr>
                <w:rFonts w:ascii="Arial" w:hAnsi="Arial" w:cs="Arial"/>
                <w:color w:val="1F497D" w:themeColor="text2"/>
              </w:rPr>
              <w:fldChar w:fldCharType="end"/>
            </w:r>
          </w:p>
          <w:p w:rsidR="004378A2" w:rsidRPr="00946C15" w:rsidRDefault="004378A2" w:rsidP="004378A2">
            <w:pPr>
              <w:spacing w:after="0" w:line="240" w:lineRule="auto"/>
              <w:rPr>
                <w:rFonts w:ascii="Arial" w:eastAsia="Times New Roman" w:hAnsi="Arial" w:cs="Arial"/>
                <w:color w:val="1F497D" w:themeColor="text2"/>
                <w:sz w:val="20"/>
                <w:szCs w:val="20"/>
              </w:rPr>
            </w:pPr>
          </w:p>
        </w:tc>
      </w:tr>
      <w:tr w:rsidR="00946C15" w:rsidRPr="00946C15" w:rsidTr="008148C9">
        <w:trPr>
          <w:trHeight w:val="365"/>
        </w:trPr>
        <w:tc>
          <w:tcPr>
            <w:tcW w:w="5184" w:type="dxa"/>
          </w:tcPr>
          <w:p w:rsidR="004378A2" w:rsidRPr="00946C15" w:rsidRDefault="004378A2" w:rsidP="004378A2">
            <w:pPr>
              <w:spacing w:after="0" w:line="240" w:lineRule="auto"/>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FIRMA</w:t>
            </w: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tc>
        <w:tc>
          <w:tcPr>
            <w:tcW w:w="5183" w:type="dxa"/>
          </w:tcPr>
          <w:p w:rsidR="004378A2" w:rsidRPr="00946C15" w:rsidRDefault="004378A2" w:rsidP="004378A2">
            <w:pPr>
              <w:spacing w:after="0" w:line="240" w:lineRule="auto"/>
              <w:jc w:val="both"/>
              <w:rPr>
                <w:rFonts w:ascii="Arial" w:eastAsia="Times New Roman" w:hAnsi="Arial" w:cs="Arial"/>
                <w:color w:val="1F497D" w:themeColor="text2"/>
                <w:sz w:val="20"/>
                <w:szCs w:val="20"/>
              </w:rPr>
            </w:pPr>
            <w:r w:rsidRPr="00946C15">
              <w:rPr>
                <w:rFonts w:ascii="Arial" w:eastAsia="Times New Roman" w:hAnsi="Arial" w:cs="Arial"/>
                <w:color w:val="1F497D" w:themeColor="text2"/>
                <w:sz w:val="20"/>
                <w:szCs w:val="20"/>
              </w:rPr>
              <w:t>FIRMA</w:t>
            </w: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p w:rsidR="004378A2" w:rsidRPr="00946C15" w:rsidRDefault="004378A2" w:rsidP="004378A2">
            <w:pPr>
              <w:spacing w:after="0" w:line="240" w:lineRule="auto"/>
              <w:jc w:val="both"/>
              <w:rPr>
                <w:rFonts w:ascii="Arial" w:eastAsia="Times New Roman" w:hAnsi="Arial" w:cs="Arial"/>
                <w:color w:val="1F497D" w:themeColor="text2"/>
                <w:sz w:val="20"/>
                <w:szCs w:val="20"/>
              </w:rPr>
            </w:pPr>
          </w:p>
        </w:tc>
      </w:tr>
    </w:tbl>
    <w:p w:rsidR="004378A2" w:rsidRPr="00946C15" w:rsidRDefault="004378A2" w:rsidP="004378A2">
      <w:pPr>
        <w:tabs>
          <w:tab w:val="left" w:pos="0"/>
        </w:tabs>
        <w:spacing w:after="0" w:line="240" w:lineRule="auto"/>
        <w:jc w:val="both"/>
        <w:rPr>
          <w:rFonts w:ascii="Arial" w:eastAsia="Times New Roman" w:hAnsi="Arial" w:cs="Arial"/>
          <w:color w:val="1F497D" w:themeColor="text2"/>
          <w:sz w:val="20"/>
          <w:szCs w:val="20"/>
        </w:rPr>
      </w:pPr>
    </w:p>
    <w:p w:rsidR="00A6144E" w:rsidRPr="00410229" w:rsidRDefault="00A6144E" w:rsidP="004378A2">
      <w:pPr>
        <w:autoSpaceDE w:val="0"/>
        <w:autoSpaceDN w:val="0"/>
        <w:adjustRightInd w:val="0"/>
        <w:spacing w:after="0" w:line="240" w:lineRule="auto"/>
        <w:jc w:val="both"/>
        <w:rPr>
          <w:rFonts w:ascii="Arial" w:eastAsia="Times New Roman" w:hAnsi="Arial" w:cs="Arial"/>
          <w:color w:val="002868"/>
          <w:sz w:val="20"/>
          <w:szCs w:val="20"/>
        </w:rPr>
      </w:pPr>
    </w:p>
    <w:sectPr w:rsidR="00A6144E" w:rsidRPr="00410229" w:rsidSect="00D63457">
      <w:headerReference w:type="default" r:id="rId9"/>
      <w:footerReference w:type="default" r:id="rId10"/>
      <w:pgSz w:w="12240" w:h="18720" w:code="14"/>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49FA" w:rsidRDefault="006049FA" w:rsidP="00A55D15">
      <w:pPr>
        <w:spacing w:after="0" w:line="240" w:lineRule="auto"/>
      </w:pPr>
      <w:r>
        <w:separator/>
      </w:r>
    </w:p>
  </w:endnote>
  <w:endnote w:type="continuationSeparator" w:id="0">
    <w:p w:rsidR="006049FA" w:rsidRDefault="006049FA" w:rsidP="00A5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CondensedLight">
    <w:altName w:val="Helvetica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229" w:rsidRPr="00410229" w:rsidRDefault="00891401" w:rsidP="00410229">
    <w:pPr>
      <w:pStyle w:val="Piedepgina"/>
      <w:pBdr>
        <w:top w:val="single" w:sz="4" w:space="1" w:color="002868"/>
      </w:pBdr>
      <w:rPr>
        <w:sz w:val="20"/>
        <w:szCs w:val="20"/>
      </w:rPr>
    </w:pPr>
    <w:r>
      <w:rPr>
        <w:noProof/>
        <w:sz w:val="20"/>
        <w:szCs w:val="20"/>
        <w:lang w:eastAsia="es-CL"/>
      </w:rPr>
      <w:drawing>
        <wp:anchor distT="0" distB="0" distL="114300" distR="114300" simplePos="0" relativeHeight="251659264" behindDoc="1" locked="0" layoutInCell="1" allowOverlap="1" wp14:anchorId="74F98D8A" wp14:editId="24B7E444">
          <wp:simplePos x="0" y="0"/>
          <wp:positionH relativeFrom="column">
            <wp:posOffset>4798060</wp:posOffset>
          </wp:positionH>
          <wp:positionV relativeFrom="paragraph">
            <wp:posOffset>137160</wp:posOffset>
          </wp:positionV>
          <wp:extent cx="1257300" cy="314325"/>
          <wp:effectExtent l="0" t="0" r="0" b="9525"/>
          <wp:wrapTight wrapText="bothSides">
            <wp:wrapPolygon edited="0">
              <wp:start x="0" y="0"/>
              <wp:lineTo x="0" y="20945"/>
              <wp:lineTo x="21273" y="20945"/>
              <wp:lineTo x="21273" y="0"/>
              <wp:lineTo x="0" y="0"/>
            </wp:wrapPolygon>
          </wp:wrapTight>
          <wp:docPr id="2" name="Imagen 1" descr="ORIG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ORIG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0229" w:rsidRPr="00410229">
      <w:rPr>
        <w:sz w:val="20"/>
        <w:szCs w:val="20"/>
      </w:rPr>
      <w:t xml:space="preserve">Fecha Emisión Contrato: </w:t>
    </w:r>
    <w:r w:rsidR="00410229" w:rsidRPr="00410229">
      <w:rPr>
        <w:sz w:val="20"/>
        <w:szCs w:val="20"/>
      </w:rPr>
      <w:fldChar w:fldCharType="begin"/>
    </w:r>
    <w:r w:rsidR="00410229" w:rsidRPr="00410229">
      <w:rPr>
        <w:sz w:val="20"/>
        <w:szCs w:val="20"/>
      </w:rPr>
      <w:instrText xml:space="preserve"> TIME \@ "dd' de 'MMMM' de 'yyyy" </w:instrText>
    </w:r>
    <w:r w:rsidR="00410229" w:rsidRPr="00410229">
      <w:rPr>
        <w:sz w:val="20"/>
        <w:szCs w:val="20"/>
      </w:rPr>
      <w:fldChar w:fldCharType="separate"/>
    </w:r>
    <w:r w:rsidR="00946C15">
      <w:rPr>
        <w:noProof/>
        <w:sz w:val="20"/>
        <w:szCs w:val="20"/>
      </w:rPr>
      <w:t>12 de enero de 2017</w:t>
    </w:r>
    <w:r w:rsidR="00410229" w:rsidRPr="00410229">
      <w:rPr>
        <w:sz w:val="20"/>
        <w:szCs w:val="20"/>
      </w:rPr>
      <w:fldChar w:fldCharType="end"/>
    </w:r>
    <w:r w:rsidR="00410229" w:rsidRPr="00410229">
      <w:rPr>
        <w:sz w:val="20"/>
        <w:szCs w:val="20"/>
      </w:rPr>
      <w:t xml:space="preserve"> – Cliente:</w:t>
    </w:r>
    <w:r w:rsidR="009E6484" w:rsidRPr="00410229">
      <w:rPr>
        <w:b/>
        <w:sz w:val="20"/>
        <w:szCs w:val="20"/>
      </w:rPr>
      <w:t xml:space="preserve"> </w:t>
    </w:r>
    <w:r w:rsidR="00410229" w:rsidRPr="00410229">
      <w:rPr>
        <w:b/>
        <w:sz w:val="20"/>
        <w:szCs w:val="20"/>
      </w:rPr>
      <w:fldChar w:fldCharType="begin"/>
    </w:r>
    <w:r w:rsidR="00410229" w:rsidRPr="00410229">
      <w:rPr>
        <w:b/>
        <w:sz w:val="20"/>
        <w:szCs w:val="20"/>
      </w:rPr>
      <w:instrText xml:space="preserve"> FILLIN  "Ingrese Nombre Empresa?" \o  \* MERGEFORMAT </w:instrText>
    </w:r>
    <w:r w:rsidR="00410229" w:rsidRPr="00410229">
      <w:rPr>
        <w:b/>
        <w:sz w:val="20"/>
        <w:szCs w:val="20"/>
      </w:rPr>
      <w:fldChar w:fldCharType="separate"/>
    </w:r>
    <w:r w:rsidR="00305BBE">
      <w:rPr>
        <w:b/>
        <w:sz w:val="20"/>
        <w:szCs w:val="20"/>
      </w:rPr>
      <w:br/>
    </w:r>
    <w:r w:rsidR="00410229" w:rsidRPr="00410229">
      <w:rPr>
        <w:b/>
        <w:sz w:val="20"/>
        <w:szCs w:val="20"/>
      </w:rPr>
      <w:fldChar w:fldCharType="end"/>
    </w:r>
    <w:r w:rsidR="00410229" w:rsidRPr="00410229">
      <w:rPr>
        <w:rFonts w:cs="Arial"/>
        <w:sz w:val="20"/>
        <w:szCs w:val="20"/>
      </w:rPr>
      <w:t>©</w:t>
    </w:r>
    <w:r w:rsidR="00410229" w:rsidRPr="00410229">
      <w:rPr>
        <w:sz w:val="20"/>
        <w:szCs w:val="20"/>
      </w:rPr>
      <w:t xml:space="preserve"> Banco de Chile </w:t>
    </w:r>
    <w:r w:rsidR="00410229">
      <w:rPr>
        <w:sz w:val="20"/>
        <w:szCs w:val="20"/>
      </w:rPr>
      <w:t>NI</w:t>
    </w:r>
    <w:r>
      <w:rPr>
        <w:sz w:val="20"/>
        <w:szCs w:val="20"/>
      </w:rPr>
      <w:t xml:space="preserve"> </w:t>
    </w:r>
    <w:r w:rsidR="00C70248">
      <w:rPr>
        <w:sz w:val="20"/>
        <w:szCs w:val="20"/>
      </w:rPr>
      <w:t>062016</w:t>
    </w:r>
  </w:p>
  <w:p w:rsidR="00891401" w:rsidRDefault="00410229" w:rsidP="009E6484">
    <w:pPr>
      <w:pStyle w:val="Piedepgina"/>
      <w:pBdr>
        <w:top w:val="single" w:sz="4" w:space="1" w:color="002868"/>
      </w:pBdr>
      <w:rPr>
        <w:sz w:val="20"/>
        <w:szCs w:val="20"/>
      </w:rPr>
    </w:pPr>
    <w:r w:rsidRPr="00410229">
      <w:rPr>
        <w:sz w:val="20"/>
        <w:szCs w:val="20"/>
      </w:rPr>
      <w:t>Código:</w:t>
    </w:r>
    <w:r w:rsidR="00206817">
      <w:rPr>
        <w:sz w:val="20"/>
        <w:szCs w:val="20"/>
      </w:rPr>
      <w:t xml:space="preserve"> </w:t>
    </w:r>
  </w:p>
  <w:p w:rsidR="00410229" w:rsidRPr="00410229" w:rsidRDefault="00410229" w:rsidP="009E6484">
    <w:pPr>
      <w:pStyle w:val="Piedepgina"/>
      <w:pBdr>
        <w:top w:val="single" w:sz="4" w:space="1" w:color="002868"/>
      </w:pBdr>
      <w:rPr>
        <w:sz w:val="20"/>
        <w:szCs w:val="20"/>
      </w:rPr>
    </w:pPr>
    <w:r w:rsidRPr="00410229">
      <w:rPr>
        <w:sz w:val="20"/>
        <w:szCs w:val="20"/>
      </w:rPr>
      <w:t xml:space="preserve">Página </w:t>
    </w:r>
    <w:r w:rsidRPr="00410229">
      <w:rPr>
        <w:sz w:val="20"/>
        <w:szCs w:val="20"/>
      </w:rPr>
      <w:fldChar w:fldCharType="begin"/>
    </w:r>
    <w:r w:rsidRPr="00410229">
      <w:rPr>
        <w:sz w:val="20"/>
        <w:szCs w:val="20"/>
      </w:rPr>
      <w:instrText xml:space="preserve"> PAGE </w:instrText>
    </w:r>
    <w:r w:rsidRPr="00410229">
      <w:rPr>
        <w:sz w:val="20"/>
        <w:szCs w:val="20"/>
      </w:rPr>
      <w:fldChar w:fldCharType="separate"/>
    </w:r>
    <w:r w:rsidR="00946C15">
      <w:rPr>
        <w:noProof/>
        <w:sz w:val="20"/>
        <w:szCs w:val="20"/>
      </w:rPr>
      <w:t>1</w:t>
    </w:r>
    <w:r w:rsidRPr="00410229">
      <w:rPr>
        <w:sz w:val="20"/>
        <w:szCs w:val="20"/>
      </w:rPr>
      <w:fldChar w:fldCharType="end"/>
    </w:r>
    <w:r w:rsidRPr="00410229">
      <w:rPr>
        <w:sz w:val="20"/>
        <w:szCs w:val="20"/>
      </w:rPr>
      <w:t xml:space="preserve"> de </w:t>
    </w:r>
    <w:r w:rsidRPr="00410229">
      <w:rPr>
        <w:sz w:val="20"/>
        <w:szCs w:val="20"/>
      </w:rPr>
      <w:fldChar w:fldCharType="begin"/>
    </w:r>
    <w:r w:rsidRPr="00410229">
      <w:rPr>
        <w:sz w:val="20"/>
        <w:szCs w:val="20"/>
      </w:rPr>
      <w:instrText xml:space="preserve"> NUMPAGES </w:instrText>
    </w:r>
    <w:r w:rsidRPr="00410229">
      <w:rPr>
        <w:sz w:val="20"/>
        <w:szCs w:val="20"/>
      </w:rPr>
      <w:fldChar w:fldCharType="separate"/>
    </w:r>
    <w:r w:rsidR="00946C15">
      <w:rPr>
        <w:noProof/>
        <w:sz w:val="20"/>
        <w:szCs w:val="20"/>
      </w:rPr>
      <w:t>7</w:t>
    </w:r>
    <w:r w:rsidRPr="00410229">
      <w:rPr>
        <w:sz w:val="20"/>
        <w:szCs w:val="20"/>
      </w:rPr>
      <w:fldChar w:fldCharType="end"/>
    </w:r>
  </w:p>
  <w:p w:rsidR="00A77561" w:rsidRPr="00410229" w:rsidRDefault="00A77561">
    <w:pPr>
      <w:pStyle w:val="Piedepgina"/>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49FA" w:rsidRDefault="006049FA" w:rsidP="00A55D15">
      <w:pPr>
        <w:spacing w:after="0" w:line="240" w:lineRule="auto"/>
      </w:pPr>
      <w:r>
        <w:separator/>
      </w:r>
    </w:p>
  </w:footnote>
  <w:footnote w:type="continuationSeparator" w:id="0">
    <w:p w:rsidR="006049FA" w:rsidRDefault="006049FA" w:rsidP="00A55D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229" w:rsidRPr="00D1709C" w:rsidRDefault="00410229" w:rsidP="00410229">
    <w:pPr>
      <w:pStyle w:val="Encabezado"/>
      <w:pBdr>
        <w:bottom w:val="single" w:sz="4" w:space="1" w:color="002868"/>
      </w:pBdr>
      <w:rPr>
        <w:rFonts w:ascii="Arial" w:hAnsi="Arial" w:cs="Arial"/>
      </w:rPr>
    </w:pPr>
    <w:r w:rsidRPr="00D1709C">
      <w:rPr>
        <w:rFonts w:ascii="Arial" w:hAnsi="Arial" w:cs="Arial"/>
        <w:b/>
        <w:color w:val="002868"/>
      </w:rPr>
      <w:object w:dxaOrig="25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25pt;height:24.3pt" o:ole="">
          <v:imagedata r:id="rId1" o:title=""/>
        </v:shape>
        <o:OLEObject Type="Embed" ProgID="PBrush" ShapeID="_x0000_i1025" DrawAspect="Content" ObjectID="_1545751483" r:id="rId2"/>
      </w:object>
    </w:r>
    <w:r w:rsidRPr="00D1709C">
      <w:rPr>
        <w:rFonts w:ascii="Arial" w:hAnsi="Arial" w:cs="Arial"/>
      </w:rPr>
      <w:t xml:space="preserve"> </w:t>
    </w:r>
    <w:r>
      <w:rPr>
        <w:rFonts w:ascii="Arial" w:hAnsi="Arial" w:cs="Arial"/>
      </w:rPr>
      <w:tab/>
    </w:r>
    <w:r>
      <w:rPr>
        <w:rFonts w:ascii="Arial" w:hAnsi="Arial" w:cs="Arial"/>
      </w:rPr>
      <w:tab/>
    </w:r>
    <w:r w:rsidRPr="00410229">
      <w:rPr>
        <w:rFonts w:ascii="Arial" w:eastAsia="Times New Roman" w:hAnsi="Arial" w:cs="Arial"/>
        <w:color w:val="002868"/>
        <w:sz w:val="20"/>
        <w:szCs w:val="20"/>
      </w:rPr>
      <w:t xml:space="preserve">     CONTRATO DE SERVICIOS ELECTRÓNICOS REMOTOS</w:t>
    </w:r>
  </w:p>
  <w:p w:rsidR="00410229" w:rsidRDefault="00410229">
    <w:pPr>
      <w:pStyle w:val="Encabezado"/>
    </w:pPr>
  </w:p>
  <w:p w:rsidR="00410229" w:rsidRDefault="004102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9DC281C"/>
    <w:lvl w:ilvl="0">
      <w:numFmt w:val="decimal"/>
      <w:lvlText w:val="*"/>
      <w:lvlJc w:val="left"/>
      <w:rPr>
        <w:rFonts w:cs="Times New Roman"/>
      </w:rPr>
    </w:lvl>
  </w:abstractNum>
  <w:abstractNum w:abstractNumId="1">
    <w:nsid w:val="1E9B6901"/>
    <w:multiLevelType w:val="hybridMultilevel"/>
    <w:tmpl w:val="3632A5F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34BB2262"/>
    <w:multiLevelType w:val="hybridMultilevel"/>
    <w:tmpl w:val="0B06314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172DC2"/>
    <w:multiLevelType w:val="hybridMultilevel"/>
    <w:tmpl w:val="953EF0A4"/>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nsid w:val="3A7023EF"/>
    <w:multiLevelType w:val="hybridMultilevel"/>
    <w:tmpl w:val="2AC2A270"/>
    <w:lvl w:ilvl="0" w:tplc="42506A7C">
      <w:start w:val="1"/>
      <w:numFmt w:val="lowerLetter"/>
      <w:lvlText w:val="%1)"/>
      <w:lvlJc w:val="left"/>
      <w:pPr>
        <w:ind w:left="522" w:hanging="360"/>
      </w:pPr>
      <w:rPr>
        <w:rFonts w:ascii="Arial" w:hAnsi="Arial" w:cs="Arial" w:hint="default"/>
        <w:b w:val="0"/>
        <w:i w:val="0"/>
        <w:color w:val="372C6D"/>
        <w:sz w:val="22"/>
        <w:szCs w:val="22"/>
      </w:rPr>
    </w:lvl>
    <w:lvl w:ilvl="1" w:tplc="340A0019" w:tentative="1">
      <w:start w:val="1"/>
      <w:numFmt w:val="lowerLetter"/>
      <w:lvlText w:val="%2."/>
      <w:lvlJc w:val="left"/>
      <w:pPr>
        <w:ind w:left="1242" w:hanging="360"/>
      </w:pPr>
    </w:lvl>
    <w:lvl w:ilvl="2" w:tplc="340A001B" w:tentative="1">
      <w:start w:val="1"/>
      <w:numFmt w:val="lowerRoman"/>
      <w:lvlText w:val="%3."/>
      <w:lvlJc w:val="right"/>
      <w:pPr>
        <w:ind w:left="1962" w:hanging="180"/>
      </w:pPr>
    </w:lvl>
    <w:lvl w:ilvl="3" w:tplc="340A000F" w:tentative="1">
      <w:start w:val="1"/>
      <w:numFmt w:val="decimal"/>
      <w:lvlText w:val="%4."/>
      <w:lvlJc w:val="left"/>
      <w:pPr>
        <w:ind w:left="2682" w:hanging="360"/>
      </w:pPr>
    </w:lvl>
    <w:lvl w:ilvl="4" w:tplc="340A0019" w:tentative="1">
      <w:start w:val="1"/>
      <w:numFmt w:val="lowerLetter"/>
      <w:lvlText w:val="%5."/>
      <w:lvlJc w:val="left"/>
      <w:pPr>
        <w:ind w:left="3402" w:hanging="360"/>
      </w:pPr>
    </w:lvl>
    <w:lvl w:ilvl="5" w:tplc="340A001B" w:tentative="1">
      <w:start w:val="1"/>
      <w:numFmt w:val="lowerRoman"/>
      <w:lvlText w:val="%6."/>
      <w:lvlJc w:val="right"/>
      <w:pPr>
        <w:ind w:left="4122" w:hanging="180"/>
      </w:pPr>
    </w:lvl>
    <w:lvl w:ilvl="6" w:tplc="340A000F" w:tentative="1">
      <w:start w:val="1"/>
      <w:numFmt w:val="decimal"/>
      <w:lvlText w:val="%7."/>
      <w:lvlJc w:val="left"/>
      <w:pPr>
        <w:ind w:left="4842" w:hanging="360"/>
      </w:pPr>
    </w:lvl>
    <w:lvl w:ilvl="7" w:tplc="340A0019" w:tentative="1">
      <w:start w:val="1"/>
      <w:numFmt w:val="lowerLetter"/>
      <w:lvlText w:val="%8."/>
      <w:lvlJc w:val="left"/>
      <w:pPr>
        <w:ind w:left="5562" w:hanging="360"/>
      </w:pPr>
    </w:lvl>
    <w:lvl w:ilvl="8" w:tplc="340A001B" w:tentative="1">
      <w:start w:val="1"/>
      <w:numFmt w:val="lowerRoman"/>
      <w:lvlText w:val="%9."/>
      <w:lvlJc w:val="right"/>
      <w:pPr>
        <w:ind w:left="6282" w:hanging="180"/>
      </w:pPr>
    </w:lvl>
  </w:abstractNum>
  <w:abstractNum w:abstractNumId="5">
    <w:nsid w:val="53941814"/>
    <w:multiLevelType w:val="hybridMultilevel"/>
    <w:tmpl w:val="EE76DAD8"/>
    <w:lvl w:ilvl="0" w:tplc="1B72552E">
      <w:start w:val="1"/>
      <w:numFmt w:val="lowerLetter"/>
      <w:lvlText w:val="%1)"/>
      <w:lvlJc w:val="left"/>
      <w:pPr>
        <w:ind w:left="522" w:hanging="360"/>
      </w:pPr>
      <w:rPr>
        <w:rFonts w:ascii="Arial" w:hAnsi="Arial" w:cs="Arial" w:hint="default"/>
        <w:b w:val="0"/>
        <w:i w:val="0"/>
        <w:color w:val="372C6D"/>
        <w:sz w:val="22"/>
        <w:szCs w:val="22"/>
      </w:rPr>
    </w:lvl>
    <w:lvl w:ilvl="1" w:tplc="340A0019" w:tentative="1">
      <w:start w:val="1"/>
      <w:numFmt w:val="lowerLetter"/>
      <w:lvlText w:val="%2."/>
      <w:lvlJc w:val="left"/>
      <w:pPr>
        <w:ind w:left="1242" w:hanging="360"/>
      </w:pPr>
    </w:lvl>
    <w:lvl w:ilvl="2" w:tplc="340A001B" w:tentative="1">
      <w:start w:val="1"/>
      <w:numFmt w:val="lowerRoman"/>
      <w:lvlText w:val="%3."/>
      <w:lvlJc w:val="right"/>
      <w:pPr>
        <w:ind w:left="1962" w:hanging="180"/>
      </w:pPr>
    </w:lvl>
    <w:lvl w:ilvl="3" w:tplc="340A000F" w:tentative="1">
      <w:start w:val="1"/>
      <w:numFmt w:val="decimal"/>
      <w:lvlText w:val="%4."/>
      <w:lvlJc w:val="left"/>
      <w:pPr>
        <w:ind w:left="2682" w:hanging="360"/>
      </w:pPr>
    </w:lvl>
    <w:lvl w:ilvl="4" w:tplc="340A0019" w:tentative="1">
      <w:start w:val="1"/>
      <w:numFmt w:val="lowerLetter"/>
      <w:lvlText w:val="%5."/>
      <w:lvlJc w:val="left"/>
      <w:pPr>
        <w:ind w:left="3402" w:hanging="360"/>
      </w:pPr>
    </w:lvl>
    <w:lvl w:ilvl="5" w:tplc="340A001B" w:tentative="1">
      <w:start w:val="1"/>
      <w:numFmt w:val="lowerRoman"/>
      <w:lvlText w:val="%6."/>
      <w:lvlJc w:val="right"/>
      <w:pPr>
        <w:ind w:left="4122" w:hanging="180"/>
      </w:pPr>
    </w:lvl>
    <w:lvl w:ilvl="6" w:tplc="340A000F" w:tentative="1">
      <w:start w:val="1"/>
      <w:numFmt w:val="decimal"/>
      <w:lvlText w:val="%7."/>
      <w:lvlJc w:val="left"/>
      <w:pPr>
        <w:ind w:left="4842" w:hanging="360"/>
      </w:pPr>
    </w:lvl>
    <w:lvl w:ilvl="7" w:tplc="340A0019" w:tentative="1">
      <w:start w:val="1"/>
      <w:numFmt w:val="lowerLetter"/>
      <w:lvlText w:val="%8."/>
      <w:lvlJc w:val="left"/>
      <w:pPr>
        <w:ind w:left="5562" w:hanging="360"/>
      </w:pPr>
    </w:lvl>
    <w:lvl w:ilvl="8" w:tplc="340A001B" w:tentative="1">
      <w:start w:val="1"/>
      <w:numFmt w:val="lowerRoman"/>
      <w:lvlText w:val="%9."/>
      <w:lvlJc w:val="right"/>
      <w:pPr>
        <w:ind w:left="6282" w:hanging="180"/>
      </w:pPr>
    </w:lvl>
  </w:abstractNum>
  <w:abstractNum w:abstractNumId="6">
    <w:nsid w:val="76C06BF2"/>
    <w:multiLevelType w:val="hybridMultilevel"/>
    <w:tmpl w:val="DFAED5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360" w:hanging="360"/>
        </w:pPr>
        <w:rPr>
          <w:rFonts w:ascii="Wingdings" w:hAnsi="Wingdings" w:hint="default"/>
        </w:rPr>
      </w:lvl>
    </w:lvlOverride>
  </w:num>
  <w:num w:numId="2">
    <w:abstractNumId w:val="4"/>
  </w:num>
  <w:num w:numId="3">
    <w:abstractNumId w:val="5"/>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formatting="1"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BBE"/>
    <w:rsid w:val="00017161"/>
    <w:rsid w:val="00032D27"/>
    <w:rsid w:val="00033DBF"/>
    <w:rsid w:val="000345CA"/>
    <w:rsid w:val="000502ED"/>
    <w:rsid w:val="0007323B"/>
    <w:rsid w:val="00075FF2"/>
    <w:rsid w:val="00094314"/>
    <w:rsid w:val="00104BC6"/>
    <w:rsid w:val="00112A53"/>
    <w:rsid w:val="0011552A"/>
    <w:rsid w:val="001225B4"/>
    <w:rsid w:val="00126541"/>
    <w:rsid w:val="0013542B"/>
    <w:rsid w:val="00143205"/>
    <w:rsid w:val="0014391E"/>
    <w:rsid w:val="00163BD3"/>
    <w:rsid w:val="001A5109"/>
    <w:rsid w:val="001B6465"/>
    <w:rsid w:val="001D0335"/>
    <w:rsid w:val="001D48F7"/>
    <w:rsid w:val="001F5D4C"/>
    <w:rsid w:val="001F62F3"/>
    <w:rsid w:val="00206817"/>
    <w:rsid w:val="00212816"/>
    <w:rsid w:val="00230350"/>
    <w:rsid w:val="0023748E"/>
    <w:rsid w:val="0024248E"/>
    <w:rsid w:val="00245C4A"/>
    <w:rsid w:val="0025093D"/>
    <w:rsid w:val="002553B1"/>
    <w:rsid w:val="00280D42"/>
    <w:rsid w:val="002847DB"/>
    <w:rsid w:val="00296617"/>
    <w:rsid w:val="002A4618"/>
    <w:rsid w:val="002A5806"/>
    <w:rsid w:val="002B6B10"/>
    <w:rsid w:val="002C406B"/>
    <w:rsid w:val="002D1122"/>
    <w:rsid w:val="002D1A4E"/>
    <w:rsid w:val="002F0427"/>
    <w:rsid w:val="002F6AD7"/>
    <w:rsid w:val="003021EB"/>
    <w:rsid w:val="00305BBE"/>
    <w:rsid w:val="003257F5"/>
    <w:rsid w:val="003367AD"/>
    <w:rsid w:val="0034473E"/>
    <w:rsid w:val="00344F50"/>
    <w:rsid w:val="003645AA"/>
    <w:rsid w:val="00370A3A"/>
    <w:rsid w:val="0037295F"/>
    <w:rsid w:val="003739D3"/>
    <w:rsid w:val="00382E85"/>
    <w:rsid w:val="00383608"/>
    <w:rsid w:val="003941C9"/>
    <w:rsid w:val="00397C47"/>
    <w:rsid w:val="003A6A74"/>
    <w:rsid w:val="003B04CE"/>
    <w:rsid w:val="003B33A5"/>
    <w:rsid w:val="003B3B4C"/>
    <w:rsid w:val="003C0940"/>
    <w:rsid w:val="003E4869"/>
    <w:rsid w:val="003E7045"/>
    <w:rsid w:val="00402F47"/>
    <w:rsid w:val="00410229"/>
    <w:rsid w:val="00413274"/>
    <w:rsid w:val="0043030B"/>
    <w:rsid w:val="004378A2"/>
    <w:rsid w:val="00437E63"/>
    <w:rsid w:val="0044013D"/>
    <w:rsid w:val="004700B3"/>
    <w:rsid w:val="00475355"/>
    <w:rsid w:val="00480B49"/>
    <w:rsid w:val="0048363F"/>
    <w:rsid w:val="00486326"/>
    <w:rsid w:val="0049535F"/>
    <w:rsid w:val="004A152E"/>
    <w:rsid w:val="004C2CB5"/>
    <w:rsid w:val="004D27E3"/>
    <w:rsid w:val="004F2188"/>
    <w:rsid w:val="004F42FA"/>
    <w:rsid w:val="005036D0"/>
    <w:rsid w:val="00505658"/>
    <w:rsid w:val="005113F7"/>
    <w:rsid w:val="005212FB"/>
    <w:rsid w:val="005266D0"/>
    <w:rsid w:val="00545478"/>
    <w:rsid w:val="00556981"/>
    <w:rsid w:val="005632B2"/>
    <w:rsid w:val="005737B9"/>
    <w:rsid w:val="0058277E"/>
    <w:rsid w:val="00582959"/>
    <w:rsid w:val="00590AD2"/>
    <w:rsid w:val="00594E51"/>
    <w:rsid w:val="005A5AD2"/>
    <w:rsid w:val="006049FA"/>
    <w:rsid w:val="00620F02"/>
    <w:rsid w:val="00620FC3"/>
    <w:rsid w:val="00626DFF"/>
    <w:rsid w:val="00631BF6"/>
    <w:rsid w:val="00650160"/>
    <w:rsid w:val="00663A54"/>
    <w:rsid w:val="006A3B62"/>
    <w:rsid w:val="006A6E45"/>
    <w:rsid w:val="006B24B7"/>
    <w:rsid w:val="006C5782"/>
    <w:rsid w:val="006E4309"/>
    <w:rsid w:val="006F319A"/>
    <w:rsid w:val="006F5A08"/>
    <w:rsid w:val="007139B5"/>
    <w:rsid w:val="007236E2"/>
    <w:rsid w:val="00725CA2"/>
    <w:rsid w:val="00725DF8"/>
    <w:rsid w:val="007530E1"/>
    <w:rsid w:val="00753E8C"/>
    <w:rsid w:val="007643DA"/>
    <w:rsid w:val="007702D5"/>
    <w:rsid w:val="007B0360"/>
    <w:rsid w:val="007B4E60"/>
    <w:rsid w:val="007B51AA"/>
    <w:rsid w:val="007D73DF"/>
    <w:rsid w:val="007E6FD7"/>
    <w:rsid w:val="007F0532"/>
    <w:rsid w:val="00805A3A"/>
    <w:rsid w:val="00807786"/>
    <w:rsid w:val="008140DB"/>
    <w:rsid w:val="008148C9"/>
    <w:rsid w:val="008156A6"/>
    <w:rsid w:val="00861697"/>
    <w:rsid w:val="00862824"/>
    <w:rsid w:val="00873E74"/>
    <w:rsid w:val="008814C3"/>
    <w:rsid w:val="00881C77"/>
    <w:rsid w:val="00881D90"/>
    <w:rsid w:val="00891401"/>
    <w:rsid w:val="00897AB7"/>
    <w:rsid w:val="008B1469"/>
    <w:rsid w:val="008B1E30"/>
    <w:rsid w:val="008D7295"/>
    <w:rsid w:val="008F22C5"/>
    <w:rsid w:val="008F7783"/>
    <w:rsid w:val="00900C9E"/>
    <w:rsid w:val="00907781"/>
    <w:rsid w:val="0091661D"/>
    <w:rsid w:val="009266E6"/>
    <w:rsid w:val="00935998"/>
    <w:rsid w:val="00942E7E"/>
    <w:rsid w:val="00946C15"/>
    <w:rsid w:val="009539E0"/>
    <w:rsid w:val="009916B7"/>
    <w:rsid w:val="009A716C"/>
    <w:rsid w:val="009A7AD9"/>
    <w:rsid w:val="009C0D71"/>
    <w:rsid w:val="009E6484"/>
    <w:rsid w:val="009E6511"/>
    <w:rsid w:val="00A06A52"/>
    <w:rsid w:val="00A134F9"/>
    <w:rsid w:val="00A46AE0"/>
    <w:rsid w:val="00A54AC6"/>
    <w:rsid w:val="00A55D15"/>
    <w:rsid w:val="00A6144E"/>
    <w:rsid w:val="00A77561"/>
    <w:rsid w:val="00AC5024"/>
    <w:rsid w:val="00AD2647"/>
    <w:rsid w:val="00AE444A"/>
    <w:rsid w:val="00AF5714"/>
    <w:rsid w:val="00AF615D"/>
    <w:rsid w:val="00B05485"/>
    <w:rsid w:val="00B05A00"/>
    <w:rsid w:val="00B355BF"/>
    <w:rsid w:val="00B37404"/>
    <w:rsid w:val="00B42D54"/>
    <w:rsid w:val="00B4705B"/>
    <w:rsid w:val="00B539D8"/>
    <w:rsid w:val="00B604FA"/>
    <w:rsid w:val="00B61018"/>
    <w:rsid w:val="00B821AD"/>
    <w:rsid w:val="00BB4437"/>
    <w:rsid w:val="00BD205D"/>
    <w:rsid w:val="00BD6638"/>
    <w:rsid w:val="00BD7265"/>
    <w:rsid w:val="00BF3299"/>
    <w:rsid w:val="00BF5FD6"/>
    <w:rsid w:val="00C046CE"/>
    <w:rsid w:val="00C17F0C"/>
    <w:rsid w:val="00C26CAE"/>
    <w:rsid w:val="00C379AE"/>
    <w:rsid w:val="00C40E6F"/>
    <w:rsid w:val="00C70248"/>
    <w:rsid w:val="00C81050"/>
    <w:rsid w:val="00CA0E88"/>
    <w:rsid w:val="00CA4B62"/>
    <w:rsid w:val="00CC7B98"/>
    <w:rsid w:val="00CD5CE7"/>
    <w:rsid w:val="00CF7995"/>
    <w:rsid w:val="00D0090D"/>
    <w:rsid w:val="00D01D90"/>
    <w:rsid w:val="00D02728"/>
    <w:rsid w:val="00D06EE6"/>
    <w:rsid w:val="00D26612"/>
    <w:rsid w:val="00D36153"/>
    <w:rsid w:val="00D43334"/>
    <w:rsid w:val="00D5149E"/>
    <w:rsid w:val="00D62E53"/>
    <w:rsid w:val="00D63457"/>
    <w:rsid w:val="00D63B7E"/>
    <w:rsid w:val="00D663CE"/>
    <w:rsid w:val="00D82044"/>
    <w:rsid w:val="00D96F33"/>
    <w:rsid w:val="00DA6082"/>
    <w:rsid w:val="00DA7F70"/>
    <w:rsid w:val="00DE1C5F"/>
    <w:rsid w:val="00DE1EC1"/>
    <w:rsid w:val="00DF352B"/>
    <w:rsid w:val="00E0786B"/>
    <w:rsid w:val="00E17DD2"/>
    <w:rsid w:val="00E25113"/>
    <w:rsid w:val="00E734FF"/>
    <w:rsid w:val="00E75DEB"/>
    <w:rsid w:val="00EA4CF7"/>
    <w:rsid w:val="00EB49BE"/>
    <w:rsid w:val="00EB78DB"/>
    <w:rsid w:val="00ED46B4"/>
    <w:rsid w:val="00EF6C61"/>
    <w:rsid w:val="00F069DB"/>
    <w:rsid w:val="00F25CC0"/>
    <w:rsid w:val="00F506B8"/>
    <w:rsid w:val="00F51F42"/>
    <w:rsid w:val="00F60D37"/>
    <w:rsid w:val="00F67BCE"/>
    <w:rsid w:val="00F741F6"/>
    <w:rsid w:val="00FB5FCE"/>
    <w:rsid w:val="00FC3CFD"/>
    <w:rsid w:val="00FC5A0A"/>
    <w:rsid w:val="00FC6BEB"/>
    <w:rsid w:val="00FD2E42"/>
    <w:rsid w:val="00FD56B3"/>
    <w:rsid w:val="00FD78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D15"/>
  </w:style>
  <w:style w:type="paragraph" w:styleId="Piedepgina">
    <w:name w:val="footer"/>
    <w:basedOn w:val="Normal"/>
    <w:link w:val="PiedepginaCar"/>
    <w:uiPriority w:val="99"/>
    <w:unhideWhenUsed/>
    <w:rsid w:val="00A55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D15"/>
  </w:style>
  <w:style w:type="paragraph" w:styleId="Textodeglobo">
    <w:name w:val="Balloon Text"/>
    <w:basedOn w:val="Normal"/>
    <w:link w:val="TextodegloboCar"/>
    <w:uiPriority w:val="99"/>
    <w:semiHidden/>
    <w:unhideWhenUsed/>
    <w:rsid w:val="00A55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55D15"/>
    <w:rPr>
      <w:rFonts w:ascii="Tahoma" w:hAnsi="Tahoma" w:cs="Tahoma"/>
      <w:sz w:val="16"/>
      <w:szCs w:val="16"/>
    </w:rPr>
  </w:style>
  <w:style w:type="paragraph" w:styleId="Prrafodelista">
    <w:name w:val="List Paragraph"/>
    <w:basedOn w:val="Normal"/>
    <w:uiPriority w:val="34"/>
    <w:qFormat/>
    <w:rsid w:val="008B1469"/>
    <w:pPr>
      <w:ind w:left="720"/>
      <w:contextualSpacing/>
    </w:pPr>
  </w:style>
  <w:style w:type="paragraph" w:styleId="Revisin">
    <w:name w:val="Revision"/>
    <w:hidden/>
    <w:uiPriority w:val="99"/>
    <w:semiHidden/>
    <w:rsid w:val="00907781"/>
    <w:rPr>
      <w:sz w:val="22"/>
      <w:szCs w:val="22"/>
      <w:lang w:eastAsia="en-US"/>
    </w:rPr>
  </w:style>
  <w:style w:type="paragraph" w:styleId="Textonotaalfinal">
    <w:name w:val="endnote text"/>
    <w:basedOn w:val="Normal"/>
    <w:link w:val="TextonotaalfinalCar"/>
    <w:uiPriority w:val="99"/>
    <w:semiHidden/>
    <w:unhideWhenUsed/>
    <w:rsid w:val="00594E51"/>
    <w:rPr>
      <w:sz w:val="20"/>
      <w:szCs w:val="20"/>
    </w:rPr>
  </w:style>
  <w:style w:type="character" w:customStyle="1" w:styleId="TextonotaalfinalCar">
    <w:name w:val="Texto nota al final Car"/>
    <w:link w:val="Textonotaalfinal"/>
    <w:uiPriority w:val="99"/>
    <w:semiHidden/>
    <w:rsid w:val="00594E51"/>
    <w:rPr>
      <w:lang w:eastAsia="en-US"/>
    </w:rPr>
  </w:style>
  <w:style w:type="character" w:styleId="Refdenotaalfinal">
    <w:name w:val="endnote reference"/>
    <w:uiPriority w:val="99"/>
    <w:semiHidden/>
    <w:unhideWhenUsed/>
    <w:rsid w:val="00594E51"/>
    <w:rPr>
      <w:vertAlign w:val="superscript"/>
    </w:rPr>
  </w:style>
  <w:style w:type="paragraph" w:customStyle="1" w:styleId="Default">
    <w:name w:val="Default"/>
    <w:rsid w:val="00ED46B4"/>
    <w:pPr>
      <w:widowControl w:val="0"/>
      <w:autoSpaceDE w:val="0"/>
      <w:autoSpaceDN w:val="0"/>
      <w:adjustRightInd w:val="0"/>
    </w:pPr>
    <w:rPr>
      <w:rFonts w:ascii="Helvetica CondensedLight" w:eastAsia="Times New Roman" w:hAnsi="Helvetica CondensedLight" w:cs="Helvetica CondensedLight"/>
      <w:color w:val="000000"/>
      <w:sz w:val="24"/>
      <w:szCs w:val="24"/>
    </w:rPr>
  </w:style>
  <w:style w:type="paragraph" w:customStyle="1" w:styleId="CM2">
    <w:name w:val="CM2"/>
    <w:basedOn w:val="Default"/>
    <w:next w:val="Default"/>
    <w:uiPriority w:val="99"/>
    <w:rsid w:val="00ED46B4"/>
    <w:pPr>
      <w:spacing w:line="300" w:lineRule="atLeast"/>
    </w:pPr>
    <w:rPr>
      <w:rFonts w:cs="Times New Roman"/>
      <w:color w:val="auto"/>
    </w:rPr>
  </w:style>
  <w:style w:type="paragraph" w:customStyle="1" w:styleId="CM14">
    <w:name w:val="CM14"/>
    <w:basedOn w:val="Default"/>
    <w:next w:val="Default"/>
    <w:uiPriority w:val="99"/>
    <w:rsid w:val="00ED46B4"/>
    <w:rPr>
      <w:rFonts w:cs="Times New Roman"/>
      <w:color w:val="auto"/>
    </w:rPr>
  </w:style>
  <w:style w:type="paragraph" w:customStyle="1" w:styleId="CM17">
    <w:name w:val="CM17"/>
    <w:basedOn w:val="Default"/>
    <w:next w:val="Default"/>
    <w:uiPriority w:val="99"/>
    <w:rsid w:val="00ED46B4"/>
    <w:rPr>
      <w:rFonts w:cs="Times New Roman"/>
      <w:color w:val="auto"/>
    </w:rPr>
  </w:style>
  <w:style w:type="character" w:styleId="Refdecomentario">
    <w:name w:val="annotation reference"/>
    <w:uiPriority w:val="99"/>
    <w:semiHidden/>
    <w:unhideWhenUsed/>
    <w:rsid w:val="008D7295"/>
    <w:rPr>
      <w:sz w:val="16"/>
      <w:szCs w:val="16"/>
    </w:rPr>
  </w:style>
  <w:style w:type="paragraph" w:styleId="Textocomentario">
    <w:name w:val="annotation text"/>
    <w:basedOn w:val="Normal"/>
    <w:link w:val="TextocomentarioCar"/>
    <w:uiPriority w:val="99"/>
    <w:semiHidden/>
    <w:unhideWhenUsed/>
    <w:rsid w:val="008D7295"/>
    <w:pPr>
      <w:spacing w:line="240" w:lineRule="auto"/>
    </w:pPr>
    <w:rPr>
      <w:sz w:val="20"/>
      <w:szCs w:val="20"/>
    </w:rPr>
  </w:style>
  <w:style w:type="character" w:customStyle="1" w:styleId="TextocomentarioCar">
    <w:name w:val="Texto comentario Car"/>
    <w:link w:val="Textocomentario"/>
    <w:uiPriority w:val="99"/>
    <w:semiHidden/>
    <w:rsid w:val="008D7295"/>
    <w:rPr>
      <w:lang w:eastAsia="en-US"/>
    </w:rPr>
  </w:style>
  <w:style w:type="paragraph" w:styleId="Asuntodelcomentario">
    <w:name w:val="annotation subject"/>
    <w:basedOn w:val="Textocomentario"/>
    <w:next w:val="Textocomentario"/>
    <w:link w:val="AsuntodelcomentarioCar"/>
    <w:uiPriority w:val="99"/>
    <w:semiHidden/>
    <w:unhideWhenUsed/>
    <w:rsid w:val="008D7295"/>
    <w:rPr>
      <w:b/>
      <w:bCs/>
    </w:rPr>
  </w:style>
  <w:style w:type="character" w:customStyle="1" w:styleId="AsuntodelcomentarioCar">
    <w:name w:val="Asunto del comentario Car"/>
    <w:link w:val="Asuntodelcomentario"/>
    <w:uiPriority w:val="99"/>
    <w:semiHidden/>
    <w:rsid w:val="008D7295"/>
    <w:rPr>
      <w:b/>
      <w:bCs/>
      <w:lang w:eastAsia="en-US"/>
    </w:rPr>
  </w:style>
  <w:style w:type="table" w:styleId="Tablaconcuadrcula">
    <w:name w:val="Table Grid"/>
    <w:basedOn w:val="Tablanormal"/>
    <w:uiPriority w:val="59"/>
    <w:rsid w:val="00AC50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BE"/>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55D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D15"/>
  </w:style>
  <w:style w:type="paragraph" w:styleId="Piedepgina">
    <w:name w:val="footer"/>
    <w:basedOn w:val="Normal"/>
    <w:link w:val="PiedepginaCar"/>
    <w:uiPriority w:val="99"/>
    <w:unhideWhenUsed/>
    <w:rsid w:val="00A55D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D15"/>
  </w:style>
  <w:style w:type="paragraph" w:styleId="Textodeglobo">
    <w:name w:val="Balloon Text"/>
    <w:basedOn w:val="Normal"/>
    <w:link w:val="TextodegloboCar"/>
    <w:uiPriority w:val="99"/>
    <w:semiHidden/>
    <w:unhideWhenUsed/>
    <w:rsid w:val="00A55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55D15"/>
    <w:rPr>
      <w:rFonts w:ascii="Tahoma" w:hAnsi="Tahoma" w:cs="Tahoma"/>
      <w:sz w:val="16"/>
      <w:szCs w:val="16"/>
    </w:rPr>
  </w:style>
  <w:style w:type="paragraph" w:styleId="Prrafodelista">
    <w:name w:val="List Paragraph"/>
    <w:basedOn w:val="Normal"/>
    <w:uiPriority w:val="34"/>
    <w:qFormat/>
    <w:rsid w:val="008B1469"/>
    <w:pPr>
      <w:ind w:left="720"/>
      <w:contextualSpacing/>
    </w:pPr>
  </w:style>
  <w:style w:type="paragraph" w:styleId="Revisin">
    <w:name w:val="Revision"/>
    <w:hidden/>
    <w:uiPriority w:val="99"/>
    <w:semiHidden/>
    <w:rsid w:val="00907781"/>
    <w:rPr>
      <w:sz w:val="22"/>
      <w:szCs w:val="22"/>
      <w:lang w:eastAsia="en-US"/>
    </w:rPr>
  </w:style>
  <w:style w:type="paragraph" w:styleId="Textonotaalfinal">
    <w:name w:val="endnote text"/>
    <w:basedOn w:val="Normal"/>
    <w:link w:val="TextonotaalfinalCar"/>
    <w:uiPriority w:val="99"/>
    <w:semiHidden/>
    <w:unhideWhenUsed/>
    <w:rsid w:val="00594E51"/>
    <w:rPr>
      <w:sz w:val="20"/>
      <w:szCs w:val="20"/>
    </w:rPr>
  </w:style>
  <w:style w:type="character" w:customStyle="1" w:styleId="TextonotaalfinalCar">
    <w:name w:val="Texto nota al final Car"/>
    <w:link w:val="Textonotaalfinal"/>
    <w:uiPriority w:val="99"/>
    <w:semiHidden/>
    <w:rsid w:val="00594E51"/>
    <w:rPr>
      <w:lang w:eastAsia="en-US"/>
    </w:rPr>
  </w:style>
  <w:style w:type="character" w:styleId="Refdenotaalfinal">
    <w:name w:val="endnote reference"/>
    <w:uiPriority w:val="99"/>
    <w:semiHidden/>
    <w:unhideWhenUsed/>
    <w:rsid w:val="00594E51"/>
    <w:rPr>
      <w:vertAlign w:val="superscript"/>
    </w:rPr>
  </w:style>
  <w:style w:type="paragraph" w:customStyle="1" w:styleId="Default">
    <w:name w:val="Default"/>
    <w:rsid w:val="00ED46B4"/>
    <w:pPr>
      <w:widowControl w:val="0"/>
      <w:autoSpaceDE w:val="0"/>
      <w:autoSpaceDN w:val="0"/>
      <w:adjustRightInd w:val="0"/>
    </w:pPr>
    <w:rPr>
      <w:rFonts w:ascii="Helvetica CondensedLight" w:eastAsia="Times New Roman" w:hAnsi="Helvetica CondensedLight" w:cs="Helvetica CondensedLight"/>
      <w:color w:val="000000"/>
      <w:sz w:val="24"/>
      <w:szCs w:val="24"/>
    </w:rPr>
  </w:style>
  <w:style w:type="paragraph" w:customStyle="1" w:styleId="CM2">
    <w:name w:val="CM2"/>
    <w:basedOn w:val="Default"/>
    <w:next w:val="Default"/>
    <w:uiPriority w:val="99"/>
    <w:rsid w:val="00ED46B4"/>
    <w:pPr>
      <w:spacing w:line="300" w:lineRule="atLeast"/>
    </w:pPr>
    <w:rPr>
      <w:rFonts w:cs="Times New Roman"/>
      <w:color w:val="auto"/>
    </w:rPr>
  </w:style>
  <w:style w:type="paragraph" w:customStyle="1" w:styleId="CM14">
    <w:name w:val="CM14"/>
    <w:basedOn w:val="Default"/>
    <w:next w:val="Default"/>
    <w:uiPriority w:val="99"/>
    <w:rsid w:val="00ED46B4"/>
    <w:rPr>
      <w:rFonts w:cs="Times New Roman"/>
      <w:color w:val="auto"/>
    </w:rPr>
  </w:style>
  <w:style w:type="paragraph" w:customStyle="1" w:styleId="CM17">
    <w:name w:val="CM17"/>
    <w:basedOn w:val="Default"/>
    <w:next w:val="Default"/>
    <w:uiPriority w:val="99"/>
    <w:rsid w:val="00ED46B4"/>
    <w:rPr>
      <w:rFonts w:cs="Times New Roman"/>
      <w:color w:val="auto"/>
    </w:rPr>
  </w:style>
  <w:style w:type="character" w:styleId="Refdecomentario">
    <w:name w:val="annotation reference"/>
    <w:uiPriority w:val="99"/>
    <w:semiHidden/>
    <w:unhideWhenUsed/>
    <w:rsid w:val="008D7295"/>
    <w:rPr>
      <w:sz w:val="16"/>
      <w:szCs w:val="16"/>
    </w:rPr>
  </w:style>
  <w:style w:type="paragraph" w:styleId="Textocomentario">
    <w:name w:val="annotation text"/>
    <w:basedOn w:val="Normal"/>
    <w:link w:val="TextocomentarioCar"/>
    <w:uiPriority w:val="99"/>
    <w:semiHidden/>
    <w:unhideWhenUsed/>
    <w:rsid w:val="008D7295"/>
    <w:pPr>
      <w:spacing w:line="240" w:lineRule="auto"/>
    </w:pPr>
    <w:rPr>
      <w:sz w:val="20"/>
      <w:szCs w:val="20"/>
    </w:rPr>
  </w:style>
  <w:style w:type="character" w:customStyle="1" w:styleId="TextocomentarioCar">
    <w:name w:val="Texto comentario Car"/>
    <w:link w:val="Textocomentario"/>
    <w:uiPriority w:val="99"/>
    <w:semiHidden/>
    <w:rsid w:val="008D7295"/>
    <w:rPr>
      <w:lang w:eastAsia="en-US"/>
    </w:rPr>
  </w:style>
  <w:style w:type="paragraph" w:styleId="Asuntodelcomentario">
    <w:name w:val="annotation subject"/>
    <w:basedOn w:val="Textocomentario"/>
    <w:next w:val="Textocomentario"/>
    <w:link w:val="AsuntodelcomentarioCar"/>
    <w:uiPriority w:val="99"/>
    <w:semiHidden/>
    <w:unhideWhenUsed/>
    <w:rsid w:val="008D7295"/>
    <w:rPr>
      <w:b/>
      <w:bCs/>
    </w:rPr>
  </w:style>
  <w:style w:type="character" w:customStyle="1" w:styleId="AsuntodelcomentarioCar">
    <w:name w:val="Asunto del comentario Car"/>
    <w:link w:val="Asuntodelcomentario"/>
    <w:uiPriority w:val="99"/>
    <w:semiHidden/>
    <w:rsid w:val="008D7295"/>
    <w:rPr>
      <w:b/>
      <w:bCs/>
      <w:lang w:eastAsia="en-US"/>
    </w:rPr>
  </w:style>
  <w:style w:type="table" w:styleId="Tablaconcuadrcula">
    <w:name w:val="Table Grid"/>
    <w:basedOn w:val="Tablanormal"/>
    <w:uiPriority w:val="59"/>
    <w:rsid w:val="00AC502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77573">
      <w:bodyDiv w:val="1"/>
      <w:marLeft w:val="0"/>
      <w:marRight w:val="0"/>
      <w:marTop w:val="0"/>
      <w:marBottom w:val="0"/>
      <w:divBdr>
        <w:top w:val="none" w:sz="0" w:space="0" w:color="auto"/>
        <w:left w:val="none" w:sz="0" w:space="0" w:color="auto"/>
        <w:bottom w:val="none" w:sz="0" w:space="0" w:color="auto"/>
        <w:right w:val="none" w:sz="0" w:space="0" w:color="auto"/>
      </w:divBdr>
    </w:div>
    <w:div w:id="362942878">
      <w:bodyDiv w:val="1"/>
      <w:marLeft w:val="0"/>
      <w:marRight w:val="0"/>
      <w:marTop w:val="0"/>
      <w:marBottom w:val="0"/>
      <w:divBdr>
        <w:top w:val="none" w:sz="0" w:space="0" w:color="auto"/>
        <w:left w:val="none" w:sz="0" w:space="0" w:color="auto"/>
        <w:bottom w:val="none" w:sz="0" w:space="0" w:color="auto"/>
        <w:right w:val="none" w:sz="0" w:space="0" w:color="auto"/>
      </w:divBdr>
    </w:div>
    <w:div w:id="365758262">
      <w:bodyDiv w:val="1"/>
      <w:marLeft w:val="0"/>
      <w:marRight w:val="0"/>
      <w:marTop w:val="0"/>
      <w:marBottom w:val="0"/>
      <w:divBdr>
        <w:top w:val="none" w:sz="0" w:space="0" w:color="auto"/>
        <w:left w:val="none" w:sz="0" w:space="0" w:color="auto"/>
        <w:bottom w:val="none" w:sz="0" w:space="0" w:color="auto"/>
        <w:right w:val="none" w:sz="0" w:space="0" w:color="auto"/>
      </w:divBdr>
    </w:div>
    <w:div w:id="800005157">
      <w:bodyDiv w:val="1"/>
      <w:marLeft w:val="0"/>
      <w:marRight w:val="0"/>
      <w:marTop w:val="0"/>
      <w:marBottom w:val="0"/>
      <w:divBdr>
        <w:top w:val="none" w:sz="0" w:space="0" w:color="auto"/>
        <w:left w:val="none" w:sz="0" w:space="0" w:color="auto"/>
        <w:bottom w:val="none" w:sz="0" w:space="0" w:color="auto"/>
        <w:right w:val="none" w:sz="0" w:space="0" w:color="auto"/>
      </w:divBdr>
    </w:div>
    <w:div w:id="1278683818">
      <w:bodyDiv w:val="1"/>
      <w:marLeft w:val="0"/>
      <w:marRight w:val="0"/>
      <w:marTop w:val="0"/>
      <w:marBottom w:val="0"/>
      <w:divBdr>
        <w:top w:val="none" w:sz="0" w:space="0" w:color="auto"/>
        <w:left w:val="none" w:sz="0" w:space="0" w:color="auto"/>
        <w:bottom w:val="none" w:sz="0" w:space="0" w:color="auto"/>
        <w:right w:val="none" w:sz="0" w:space="0" w:color="auto"/>
      </w:divBdr>
    </w:div>
    <w:div w:id="1351293719">
      <w:bodyDiv w:val="1"/>
      <w:marLeft w:val="0"/>
      <w:marRight w:val="0"/>
      <w:marTop w:val="0"/>
      <w:marBottom w:val="0"/>
      <w:divBdr>
        <w:top w:val="none" w:sz="0" w:space="0" w:color="auto"/>
        <w:left w:val="none" w:sz="0" w:space="0" w:color="auto"/>
        <w:bottom w:val="none" w:sz="0" w:space="0" w:color="auto"/>
        <w:right w:val="none" w:sz="0" w:space="0" w:color="auto"/>
      </w:divBdr>
    </w:div>
    <w:div w:id="1752309441">
      <w:bodyDiv w:val="1"/>
      <w:marLeft w:val="0"/>
      <w:marRight w:val="0"/>
      <w:marTop w:val="0"/>
      <w:marBottom w:val="0"/>
      <w:divBdr>
        <w:top w:val="none" w:sz="0" w:space="0" w:color="auto"/>
        <w:left w:val="none" w:sz="0" w:space="0" w:color="auto"/>
        <w:bottom w:val="none" w:sz="0" w:space="0" w:color="auto"/>
        <w:right w:val="none" w:sz="0" w:space="0" w:color="auto"/>
      </w:divBdr>
    </w:div>
    <w:div w:id="2018262142">
      <w:bodyDiv w:val="1"/>
      <w:marLeft w:val="0"/>
      <w:marRight w:val="0"/>
      <w:marTop w:val="0"/>
      <w:marBottom w:val="0"/>
      <w:divBdr>
        <w:top w:val="none" w:sz="0" w:space="0" w:color="auto"/>
        <w:left w:val="none" w:sz="0" w:space="0" w:color="auto"/>
        <w:bottom w:val="none" w:sz="0" w:space="0" w:color="auto"/>
        <w:right w:val="none" w:sz="0" w:space="0" w:color="auto"/>
      </w:divBdr>
    </w:div>
    <w:div w:id="20358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erfilUser\Desktop\Contrato%20Nueva%20Internet%20PYME%20v.%20062016.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65D9BC-C63D-4601-A254-F78DD5694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Contrato Nueva Internet PYME v. 062016</Template>
  <TotalTime>0</TotalTime>
  <Pages>7</Pages>
  <Words>4891</Words>
  <Characters>26903</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Banco de Chile</Company>
  <LinksUpToDate>false</LinksUpToDate>
  <CharactersWithSpaces>31731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Bernardita Valencia Valencia (Bluecom)</dc:creator>
  <cp:lastModifiedBy>test</cp:lastModifiedBy>
  <cp:revision>3</cp:revision>
  <cp:lastPrinted>2015-07-08T14:22:00Z</cp:lastPrinted>
  <dcterms:created xsi:type="dcterms:W3CDTF">2017-01-12T15:32:00Z</dcterms:created>
  <dcterms:modified xsi:type="dcterms:W3CDTF">2017-01-12T21:38:00Z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b72a0023-d12d-42fa-baf6-6002042822b9</vt:lpwstr>
  </property>
  <property fmtid="{D5CDD505-2E9C-101B-9397-08002B2CF9AE}" pid="3" name="Banco de ChileClasificación">
    <vt:lpwstr>Restringida</vt:lpwstr>
  </property>
  <property fmtid="{D5CDD505-2E9C-101B-9397-08002B2CF9AE}" pid="4" name="Clasificacion">
    <vt:lpwstr>Interna</vt:lpwstr>
  </property>
</Properties>
</file>